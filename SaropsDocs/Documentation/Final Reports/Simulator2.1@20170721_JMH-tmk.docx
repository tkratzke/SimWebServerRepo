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79216CBA" w14:textId="6942F566" w:rsidR="00FD24E9" w:rsidRDefault="0048103B">
                    <w:pPr>
                      <w:pStyle w:val="Title"/>
                      <w:jc w:val="center"/>
                      <w:rPr>
                        <w:sz w:val="96"/>
                      </w:rPr>
                    </w:pPr>
                    <w:r>
                      <w:rPr>
                        <w:sz w:val="96"/>
                      </w:rPr>
                      <w:t>Simulator</w:t>
                    </w:r>
                    <w:r w:rsidR="00445E3A">
                      <w:rPr>
                        <w:sz w:val="96"/>
                      </w:rPr>
                      <w:t xml:space="preserve"> Module</w:t>
                    </w:r>
                  </w:p>
                </w:sdtContent>
              </w:sdt>
            </w:tc>
          </w:tr>
          <w:tr w:rsidR="00FD24E9" w14:paraId="38FC56A3" w14:textId="77777777">
            <w:tc>
              <w:tcPr>
                <w:tcW w:w="0" w:type="auto"/>
                <w:vAlign w:val="bottom"/>
              </w:tcPr>
              <w:sdt>
                <w:sdtPr>
                  <w:rPr>
                    <w:sz w:val="36"/>
                    <w:szCs w:val="36"/>
                  </w:rPr>
                  <w:alias w:val="Subtitle"/>
                  <w:id w:val="758173203"/>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EndPr/>
                <w:sdtContent>
                  <w:p w14:paraId="63E3E606" w14:textId="77777777" w:rsidR="00FD24E9" w:rsidRDefault="006E409F">
                    <w:pPr>
                      <w:pStyle w:val="Subtitle"/>
                      <w:jc w:val="center"/>
                      <w:rPr>
                        <w:sz w:val="36"/>
                        <w:szCs w:val="36"/>
                      </w:rPr>
                    </w:pPr>
                    <w:r>
                      <w:rPr>
                        <w:sz w:val="36"/>
                        <w:szCs w:val="36"/>
                      </w:rPr>
                      <w:t>SAROPS Version 2.1</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EndPr/>
                <w:sdtContent>
                  <w:p w14:paraId="1575B105" w14:textId="2D01DF7C" w:rsidR="00FD24E9" w:rsidRDefault="00B206FD" w:rsidP="00B206FD">
                    <w:pPr>
                      <w:jc w:val="center"/>
                    </w:pPr>
                    <w:r w:rsidRPr="00B206FD">
                      <w:t xml:space="preserve">This document describes the basic approach and algorithms of the </w:t>
                    </w:r>
                    <w:r w:rsidR="0048103B">
                      <w:t>Simulator Module in SAROPS 2.1</w:t>
                    </w:r>
                    <w:r w:rsidR="00A179A4">
                      <w:t>.</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3538BE5D"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rsidR="00BA30F9">
                  <w:fldChar w:fldCharType="begin"/>
                </w:r>
                <w:r w:rsidR="00BA30F9">
                  <w:instrText xml:space="preserve"> SAVEDATE  \@ "d MMMM yyyy"  \* MERGEFORMAT </w:instrText>
                </w:r>
                <w:r w:rsidR="00BA30F9">
                  <w:fldChar w:fldCharType="separate"/>
                </w:r>
                <w:r w:rsidR="00EB2454">
                  <w:rPr>
                    <w:noProof/>
                  </w:rPr>
                  <w:t>21 July 2017</w:t>
                </w:r>
                <w:r w:rsidR="00BA30F9">
                  <w:fldChar w:fldCharType="end"/>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4D8B702F" w14:textId="047AC1C3" w:rsidR="00EB2454"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488415213" w:history="1">
            <w:r w:rsidR="00EB2454" w:rsidRPr="00DE33DB">
              <w:rPr>
                <w:rStyle w:val="Hyperlink"/>
                <w:noProof/>
              </w:rPr>
              <w:t>I.</w:t>
            </w:r>
            <w:r w:rsidR="00EB2454">
              <w:rPr>
                <w:noProof/>
              </w:rPr>
              <w:tab/>
            </w:r>
            <w:r w:rsidR="00EB2454" w:rsidRPr="00DE33DB">
              <w:rPr>
                <w:rStyle w:val="Hyperlink"/>
                <w:noProof/>
              </w:rPr>
              <w:t>Introduction</w:t>
            </w:r>
            <w:r w:rsidR="00EB2454">
              <w:rPr>
                <w:noProof/>
                <w:webHidden/>
              </w:rPr>
              <w:tab/>
            </w:r>
            <w:r w:rsidR="00EB2454">
              <w:rPr>
                <w:noProof/>
                <w:webHidden/>
              </w:rPr>
              <w:fldChar w:fldCharType="begin"/>
            </w:r>
            <w:r w:rsidR="00EB2454">
              <w:rPr>
                <w:noProof/>
                <w:webHidden/>
              </w:rPr>
              <w:instrText xml:space="preserve"> PAGEREF _Toc488415213 \h </w:instrText>
            </w:r>
            <w:r w:rsidR="00EB2454">
              <w:rPr>
                <w:noProof/>
                <w:webHidden/>
              </w:rPr>
            </w:r>
            <w:r w:rsidR="00EB2454">
              <w:rPr>
                <w:noProof/>
                <w:webHidden/>
              </w:rPr>
              <w:fldChar w:fldCharType="separate"/>
            </w:r>
            <w:r w:rsidR="00EB2454">
              <w:rPr>
                <w:noProof/>
                <w:webHidden/>
              </w:rPr>
              <w:t>0</w:t>
            </w:r>
            <w:r w:rsidR="00EB2454">
              <w:rPr>
                <w:noProof/>
                <w:webHidden/>
              </w:rPr>
              <w:fldChar w:fldCharType="end"/>
            </w:r>
          </w:hyperlink>
        </w:p>
        <w:p w14:paraId="795B9416" w14:textId="123303E3" w:rsidR="00EB2454" w:rsidRDefault="00EB2454">
          <w:pPr>
            <w:pStyle w:val="TOC2"/>
            <w:tabs>
              <w:tab w:val="left" w:pos="660"/>
              <w:tab w:val="right" w:leader="dot" w:pos="10070"/>
            </w:tabs>
            <w:rPr>
              <w:noProof/>
            </w:rPr>
          </w:pPr>
          <w:hyperlink w:anchor="_Toc488415214" w:history="1">
            <w:r w:rsidRPr="00DE33DB">
              <w:rPr>
                <w:rStyle w:val="Hyperlink"/>
                <w:noProof/>
              </w:rPr>
              <w:t>A.</w:t>
            </w:r>
            <w:r>
              <w:rPr>
                <w:noProof/>
              </w:rPr>
              <w:tab/>
            </w:r>
            <w:r w:rsidRPr="00DE33DB">
              <w:rPr>
                <w:rStyle w:val="Hyperlink"/>
                <w:noProof/>
              </w:rPr>
              <w:t>Non-Sim and Non-Planner Modules of SAROPS Sim</w:t>
            </w:r>
            <w:r>
              <w:rPr>
                <w:noProof/>
                <w:webHidden/>
              </w:rPr>
              <w:tab/>
            </w:r>
            <w:r>
              <w:rPr>
                <w:noProof/>
                <w:webHidden/>
              </w:rPr>
              <w:fldChar w:fldCharType="begin"/>
            </w:r>
            <w:r>
              <w:rPr>
                <w:noProof/>
                <w:webHidden/>
              </w:rPr>
              <w:instrText xml:space="preserve"> PAGEREF _Toc488415214 \h </w:instrText>
            </w:r>
            <w:r>
              <w:rPr>
                <w:noProof/>
                <w:webHidden/>
              </w:rPr>
            </w:r>
            <w:r>
              <w:rPr>
                <w:noProof/>
                <w:webHidden/>
              </w:rPr>
              <w:fldChar w:fldCharType="separate"/>
            </w:r>
            <w:r>
              <w:rPr>
                <w:noProof/>
                <w:webHidden/>
              </w:rPr>
              <w:t>0</w:t>
            </w:r>
            <w:r>
              <w:rPr>
                <w:noProof/>
                <w:webHidden/>
              </w:rPr>
              <w:fldChar w:fldCharType="end"/>
            </w:r>
          </w:hyperlink>
        </w:p>
        <w:p w14:paraId="494D081A" w14:textId="2FF20914" w:rsidR="00EB2454" w:rsidRDefault="00EB2454">
          <w:pPr>
            <w:pStyle w:val="TOC2"/>
            <w:tabs>
              <w:tab w:val="left" w:pos="660"/>
              <w:tab w:val="right" w:leader="dot" w:pos="10070"/>
            </w:tabs>
            <w:rPr>
              <w:noProof/>
            </w:rPr>
          </w:pPr>
          <w:hyperlink w:anchor="_Toc488415215" w:history="1">
            <w:r w:rsidRPr="00DE33DB">
              <w:rPr>
                <w:rStyle w:val="Hyperlink"/>
                <w:noProof/>
              </w:rPr>
              <w:t>B.</w:t>
            </w:r>
            <w:r>
              <w:rPr>
                <w:noProof/>
              </w:rPr>
              <w:tab/>
            </w:r>
            <w:r w:rsidRPr="00DE33DB">
              <w:rPr>
                <w:rStyle w:val="Hyperlink"/>
                <w:noProof/>
              </w:rPr>
              <w:t>Overview of Sim</w:t>
            </w:r>
            <w:r>
              <w:rPr>
                <w:noProof/>
                <w:webHidden/>
              </w:rPr>
              <w:tab/>
            </w:r>
            <w:r>
              <w:rPr>
                <w:noProof/>
                <w:webHidden/>
              </w:rPr>
              <w:fldChar w:fldCharType="begin"/>
            </w:r>
            <w:r>
              <w:rPr>
                <w:noProof/>
                <w:webHidden/>
              </w:rPr>
              <w:instrText xml:space="preserve"> PAGEREF _Toc488415215 \h </w:instrText>
            </w:r>
            <w:r>
              <w:rPr>
                <w:noProof/>
                <w:webHidden/>
              </w:rPr>
            </w:r>
            <w:r>
              <w:rPr>
                <w:noProof/>
                <w:webHidden/>
              </w:rPr>
              <w:fldChar w:fldCharType="separate"/>
            </w:r>
            <w:r>
              <w:rPr>
                <w:noProof/>
                <w:webHidden/>
              </w:rPr>
              <w:t>1</w:t>
            </w:r>
            <w:r>
              <w:rPr>
                <w:noProof/>
                <w:webHidden/>
              </w:rPr>
              <w:fldChar w:fldCharType="end"/>
            </w:r>
          </w:hyperlink>
        </w:p>
        <w:p w14:paraId="2B3CADE1" w14:textId="653CA289" w:rsidR="00EB2454" w:rsidRDefault="00EB2454">
          <w:pPr>
            <w:pStyle w:val="TOC2"/>
            <w:tabs>
              <w:tab w:val="left" w:pos="660"/>
              <w:tab w:val="right" w:leader="dot" w:pos="10070"/>
            </w:tabs>
            <w:rPr>
              <w:noProof/>
            </w:rPr>
          </w:pPr>
          <w:hyperlink w:anchor="_Toc488415216" w:history="1">
            <w:r w:rsidRPr="00DE33DB">
              <w:rPr>
                <w:rStyle w:val="Hyperlink"/>
                <w:noProof/>
              </w:rPr>
              <w:t>C.</w:t>
            </w:r>
            <w:r>
              <w:rPr>
                <w:noProof/>
              </w:rPr>
              <w:tab/>
            </w:r>
            <w:r w:rsidRPr="00DE33DB">
              <w:rPr>
                <w:rStyle w:val="Hyperlink"/>
                <w:noProof/>
              </w:rPr>
              <w:t>Sim Input Files</w:t>
            </w:r>
            <w:r>
              <w:rPr>
                <w:noProof/>
                <w:webHidden/>
              </w:rPr>
              <w:tab/>
            </w:r>
            <w:r>
              <w:rPr>
                <w:noProof/>
                <w:webHidden/>
              </w:rPr>
              <w:fldChar w:fldCharType="begin"/>
            </w:r>
            <w:r>
              <w:rPr>
                <w:noProof/>
                <w:webHidden/>
              </w:rPr>
              <w:instrText xml:space="preserve"> PAGEREF _Toc488415216 \h </w:instrText>
            </w:r>
            <w:r>
              <w:rPr>
                <w:noProof/>
                <w:webHidden/>
              </w:rPr>
            </w:r>
            <w:r>
              <w:rPr>
                <w:noProof/>
                <w:webHidden/>
              </w:rPr>
              <w:fldChar w:fldCharType="separate"/>
            </w:r>
            <w:r>
              <w:rPr>
                <w:noProof/>
                <w:webHidden/>
              </w:rPr>
              <w:t>1</w:t>
            </w:r>
            <w:r>
              <w:rPr>
                <w:noProof/>
                <w:webHidden/>
              </w:rPr>
              <w:fldChar w:fldCharType="end"/>
            </w:r>
          </w:hyperlink>
        </w:p>
        <w:p w14:paraId="51E761CF" w14:textId="4D1C0F8D" w:rsidR="00EB2454" w:rsidRDefault="00EB2454">
          <w:pPr>
            <w:pStyle w:val="TOC3"/>
            <w:tabs>
              <w:tab w:val="left" w:pos="880"/>
              <w:tab w:val="right" w:leader="dot" w:pos="10070"/>
            </w:tabs>
            <w:rPr>
              <w:noProof/>
            </w:rPr>
          </w:pPr>
          <w:hyperlink w:anchor="_Toc488415217" w:history="1">
            <w:r w:rsidRPr="00DE33DB">
              <w:rPr>
                <w:rStyle w:val="Hyperlink"/>
                <w:noProof/>
              </w:rPr>
              <w:t>1.</w:t>
            </w:r>
            <w:r>
              <w:rPr>
                <w:noProof/>
              </w:rPr>
              <w:tab/>
            </w:r>
            <w:r w:rsidRPr="00DE33DB">
              <w:rPr>
                <w:rStyle w:val="Hyperlink"/>
                <w:noProof/>
              </w:rPr>
              <w:t>Sim.xml</w:t>
            </w:r>
            <w:r>
              <w:rPr>
                <w:noProof/>
                <w:webHidden/>
              </w:rPr>
              <w:tab/>
            </w:r>
            <w:r>
              <w:rPr>
                <w:noProof/>
                <w:webHidden/>
              </w:rPr>
              <w:fldChar w:fldCharType="begin"/>
            </w:r>
            <w:r>
              <w:rPr>
                <w:noProof/>
                <w:webHidden/>
              </w:rPr>
              <w:instrText xml:space="preserve"> PAGEREF _Toc488415217 \h </w:instrText>
            </w:r>
            <w:r>
              <w:rPr>
                <w:noProof/>
                <w:webHidden/>
              </w:rPr>
            </w:r>
            <w:r>
              <w:rPr>
                <w:noProof/>
                <w:webHidden/>
              </w:rPr>
              <w:fldChar w:fldCharType="separate"/>
            </w:r>
            <w:r>
              <w:rPr>
                <w:noProof/>
                <w:webHidden/>
              </w:rPr>
              <w:t>1</w:t>
            </w:r>
            <w:r>
              <w:rPr>
                <w:noProof/>
                <w:webHidden/>
              </w:rPr>
              <w:fldChar w:fldCharType="end"/>
            </w:r>
          </w:hyperlink>
        </w:p>
        <w:p w14:paraId="34A03092" w14:textId="7D77F085" w:rsidR="00EB2454" w:rsidRDefault="00EB2454">
          <w:pPr>
            <w:pStyle w:val="TOC3"/>
            <w:tabs>
              <w:tab w:val="left" w:pos="880"/>
              <w:tab w:val="right" w:leader="dot" w:pos="10070"/>
            </w:tabs>
            <w:rPr>
              <w:noProof/>
            </w:rPr>
          </w:pPr>
          <w:hyperlink w:anchor="_Toc488415218" w:history="1">
            <w:r w:rsidRPr="00DE33DB">
              <w:rPr>
                <w:rStyle w:val="Hyperlink"/>
                <w:noProof/>
              </w:rPr>
              <w:t>2.</w:t>
            </w:r>
            <w:r>
              <w:rPr>
                <w:noProof/>
              </w:rPr>
              <w:tab/>
            </w:r>
            <w:r w:rsidRPr="00DE33DB">
              <w:rPr>
                <w:rStyle w:val="Hyperlink"/>
                <w:noProof/>
              </w:rPr>
              <w:t>Sim.properties</w:t>
            </w:r>
            <w:r>
              <w:rPr>
                <w:noProof/>
                <w:webHidden/>
              </w:rPr>
              <w:tab/>
            </w:r>
            <w:r>
              <w:rPr>
                <w:noProof/>
                <w:webHidden/>
              </w:rPr>
              <w:fldChar w:fldCharType="begin"/>
            </w:r>
            <w:r>
              <w:rPr>
                <w:noProof/>
                <w:webHidden/>
              </w:rPr>
              <w:instrText xml:space="preserve"> PAGEREF _Toc488415218 \h </w:instrText>
            </w:r>
            <w:r>
              <w:rPr>
                <w:noProof/>
                <w:webHidden/>
              </w:rPr>
            </w:r>
            <w:r>
              <w:rPr>
                <w:noProof/>
                <w:webHidden/>
              </w:rPr>
              <w:fldChar w:fldCharType="separate"/>
            </w:r>
            <w:r>
              <w:rPr>
                <w:noProof/>
                <w:webHidden/>
              </w:rPr>
              <w:t>2</w:t>
            </w:r>
            <w:r>
              <w:rPr>
                <w:noProof/>
                <w:webHidden/>
              </w:rPr>
              <w:fldChar w:fldCharType="end"/>
            </w:r>
          </w:hyperlink>
        </w:p>
        <w:p w14:paraId="007419E0" w14:textId="61FAFC04" w:rsidR="00EB2454" w:rsidRDefault="00EB2454">
          <w:pPr>
            <w:pStyle w:val="TOC3"/>
            <w:tabs>
              <w:tab w:val="left" w:pos="880"/>
              <w:tab w:val="right" w:leader="dot" w:pos="10070"/>
            </w:tabs>
            <w:rPr>
              <w:noProof/>
            </w:rPr>
          </w:pPr>
          <w:hyperlink w:anchor="_Toc488415219" w:history="1">
            <w:r w:rsidRPr="00DE33DB">
              <w:rPr>
                <w:rStyle w:val="Hyperlink"/>
                <w:noProof/>
              </w:rPr>
              <w:t>3.</w:t>
            </w:r>
            <w:r>
              <w:rPr>
                <w:noProof/>
              </w:rPr>
              <w:tab/>
            </w:r>
            <w:r w:rsidRPr="00DE33DB">
              <w:rPr>
                <w:rStyle w:val="Hyperlink"/>
                <w:noProof/>
              </w:rPr>
              <w:t>Environmental Files</w:t>
            </w:r>
            <w:r>
              <w:rPr>
                <w:noProof/>
                <w:webHidden/>
              </w:rPr>
              <w:tab/>
            </w:r>
            <w:r>
              <w:rPr>
                <w:noProof/>
                <w:webHidden/>
              </w:rPr>
              <w:fldChar w:fldCharType="begin"/>
            </w:r>
            <w:r>
              <w:rPr>
                <w:noProof/>
                <w:webHidden/>
              </w:rPr>
              <w:instrText xml:space="preserve"> PAGEREF _Toc488415219 \h </w:instrText>
            </w:r>
            <w:r>
              <w:rPr>
                <w:noProof/>
                <w:webHidden/>
              </w:rPr>
            </w:r>
            <w:r>
              <w:rPr>
                <w:noProof/>
                <w:webHidden/>
              </w:rPr>
              <w:fldChar w:fldCharType="separate"/>
            </w:r>
            <w:r>
              <w:rPr>
                <w:noProof/>
                <w:webHidden/>
              </w:rPr>
              <w:t>2</w:t>
            </w:r>
            <w:r>
              <w:rPr>
                <w:noProof/>
                <w:webHidden/>
              </w:rPr>
              <w:fldChar w:fldCharType="end"/>
            </w:r>
          </w:hyperlink>
        </w:p>
        <w:p w14:paraId="011148C5" w14:textId="36C631DB" w:rsidR="00EB2454" w:rsidRDefault="00EB2454">
          <w:pPr>
            <w:pStyle w:val="TOC2"/>
            <w:tabs>
              <w:tab w:val="left" w:pos="660"/>
              <w:tab w:val="right" w:leader="dot" w:pos="10070"/>
            </w:tabs>
            <w:rPr>
              <w:noProof/>
            </w:rPr>
          </w:pPr>
          <w:hyperlink w:anchor="_Toc488415220" w:history="1">
            <w:r w:rsidRPr="00DE33DB">
              <w:rPr>
                <w:rStyle w:val="Hyperlink"/>
                <w:noProof/>
              </w:rPr>
              <w:t>D.</w:t>
            </w:r>
            <w:r>
              <w:rPr>
                <w:noProof/>
              </w:rPr>
              <w:tab/>
            </w:r>
            <w:r w:rsidRPr="00DE33DB">
              <w:rPr>
                <w:rStyle w:val="Hyperlink"/>
                <w:noProof/>
              </w:rPr>
              <w:t>Overview of the Document</w:t>
            </w:r>
            <w:r>
              <w:rPr>
                <w:noProof/>
                <w:webHidden/>
              </w:rPr>
              <w:tab/>
            </w:r>
            <w:r>
              <w:rPr>
                <w:noProof/>
                <w:webHidden/>
              </w:rPr>
              <w:fldChar w:fldCharType="begin"/>
            </w:r>
            <w:r>
              <w:rPr>
                <w:noProof/>
                <w:webHidden/>
              </w:rPr>
              <w:instrText xml:space="preserve"> PAGEREF _Toc488415220 \h </w:instrText>
            </w:r>
            <w:r>
              <w:rPr>
                <w:noProof/>
                <w:webHidden/>
              </w:rPr>
            </w:r>
            <w:r>
              <w:rPr>
                <w:noProof/>
                <w:webHidden/>
              </w:rPr>
              <w:fldChar w:fldCharType="separate"/>
            </w:r>
            <w:r>
              <w:rPr>
                <w:noProof/>
                <w:webHidden/>
              </w:rPr>
              <w:t>2</w:t>
            </w:r>
            <w:r>
              <w:rPr>
                <w:noProof/>
                <w:webHidden/>
              </w:rPr>
              <w:fldChar w:fldCharType="end"/>
            </w:r>
          </w:hyperlink>
        </w:p>
        <w:p w14:paraId="0F216F5C" w14:textId="31D41A47" w:rsidR="00EB2454" w:rsidRDefault="00EB2454">
          <w:pPr>
            <w:pStyle w:val="TOC1"/>
            <w:tabs>
              <w:tab w:val="left" w:pos="440"/>
              <w:tab w:val="right" w:leader="dot" w:pos="10070"/>
            </w:tabs>
            <w:rPr>
              <w:noProof/>
            </w:rPr>
          </w:pPr>
          <w:hyperlink w:anchor="_Toc488415221" w:history="1">
            <w:r w:rsidRPr="00DE33DB">
              <w:rPr>
                <w:rStyle w:val="Hyperlink"/>
                <w:noProof/>
              </w:rPr>
              <w:t>II.</w:t>
            </w:r>
            <w:r>
              <w:rPr>
                <w:noProof/>
              </w:rPr>
              <w:tab/>
            </w:r>
            <w:r w:rsidRPr="00DE33DB">
              <w:rPr>
                <w:rStyle w:val="Hyperlink"/>
                <w:noProof/>
              </w:rPr>
              <w:t>Scenarios</w:t>
            </w:r>
            <w:r>
              <w:rPr>
                <w:noProof/>
                <w:webHidden/>
              </w:rPr>
              <w:tab/>
            </w:r>
            <w:r>
              <w:rPr>
                <w:noProof/>
                <w:webHidden/>
              </w:rPr>
              <w:fldChar w:fldCharType="begin"/>
            </w:r>
            <w:r>
              <w:rPr>
                <w:noProof/>
                <w:webHidden/>
              </w:rPr>
              <w:instrText xml:space="preserve"> PAGEREF _Toc488415221 \h </w:instrText>
            </w:r>
            <w:r>
              <w:rPr>
                <w:noProof/>
                <w:webHidden/>
              </w:rPr>
            </w:r>
            <w:r>
              <w:rPr>
                <w:noProof/>
                <w:webHidden/>
              </w:rPr>
              <w:fldChar w:fldCharType="separate"/>
            </w:r>
            <w:r>
              <w:rPr>
                <w:noProof/>
                <w:webHidden/>
              </w:rPr>
              <w:t>2</w:t>
            </w:r>
            <w:r>
              <w:rPr>
                <w:noProof/>
                <w:webHidden/>
              </w:rPr>
              <w:fldChar w:fldCharType="end"/>
            </w:r>
          </w:hyperlink>
        </w:p>
        <w:p w14:paraId="10B9C778" w14:textId="678ED66C" w:rsidR="00EB2454" w:rsidRDefault="00EB2454">
          <w:pPr>
            <w:pStyle w:val="TOC2"/>
            <w:tabs>
              <w:tab w:val="left" w:pos="660"/>
              <w:tab w:val="right" w:leader="dot" w:pos="10070"/>
            </w:tabs>
            <w:rPr>
              <w:noProof/>
            </w:rPr>
          </w:pPr>
          <w:hyperlink w:anchor="_Toc488415222" w:history="1">
            <w:r w:rsidRPr="00DE33DB">
              <w:rPr>
                <w:rStyle w:val="Hyperlink"/>
                <w:noProof/>
              </w:rPr>
              <w:t>A.</w:t>
            </w:r>
            <w:r>
              <w:rPr>
                <w:noProof/>
              </w:rPr>
              <w:tab/>
            </w:r>
            <w:r w:rsidRPr="00DE33DB">
              <w:rPr>
                <w:rStyle w:val="Hyperlink"/>
                <w:noProof/>
              </w:rPr>
              <w:t>LKP and Area Scenarios</w:t>
            </w:r>
            <w:r>
              <w:rPr>
                <w:noProof/>
                <w:webHidden/>
              </w:rPr>
              <w:tab/>
            </w:r>
            <w:r>
              <w:rPr>
                <w:noProof/>
                <w:webHidden/>
              </w:rPr>
              <w:fldChar w:fldCharType="begin"/>
            </w:r>
            <w:r>
              <w:rPr>
                <w:noProof/>
                <w:webHidden/>
              </w:rPr>
              <w:instrText xml:space="preserve"> PAGEREF _Toc488415222 \h </w:instrText>
            </w:r>
            <w:r>
              <w:rPr>
                <w:noProof/>
                <w:webHidden/>
              </w:rPr>
            </w:r>
            <w:r>
              <w:rPr>
                <w:noProof/>
                <w:webHidden/>
              </w:rPr>
              <w:fldChar w:fldCharType="separate"/>
            </w:r>
            <w:r>
              <w:rPr>
                <w:noProof/>
                <w:webHidden/>
              </w:rPr>
              <w:t>3</w:t>
            </w:r>
            <w:r>
              <w:rPr>
                <w:noProof/>
                <w:webHidden/>
              </w:rPr>
              <w:fldChar w:fldCharType="end"/>
            </w:r>
          </w:hyperlink>
        </w:p>
        <w:p w14:paraId="422603C6" w14:textId="3FDE477E" w:rsidR="00EB2454" w:rsidRDefault="00EB2454">
          <w:pPr>
            <w:pStyle w:val="TOC2"/>
            <w:tabs>
              <w:tab w:val="left" w:pos="660"/>
              <w:tab w:val="right" w:leader="dot" w:pos="10070"/>
            </w:tabs>
            <w:rPr>
              <w:noProof/>
            </w:rPr>
          </w:pPr>
          <w:hyperlink w:anchor="_Toc488415223" w:history="1">
            <w:r w:rsidRPr="00DE33DB">
              <w:rPr>
                <w:rStyle w:val="Hyperlink"/>
                <w:noProof/>
              </w:rPr>
              <w:t>B.</w:t>
            </w:r>
            <w:r>
              <w:rPr>
                <w:noProof/>
              </w:rPr>
              <w:tab/>
            </w:r>
            <w:r w:rsidRPr="00DE33DB">
              <w:rPr>
                <w:rStyle w:val="Hyperlink"/>
                <w:noProof/>
              </w:rPr>
              <w:t>LOB Scenario</w:t>
            </w:r>
            <w:r>
              <w:rPr>
                <w:noProof/>
                <w:webHidden/>
              </w:rPr>
              <w:tab/>
            </w:r>
            <w:r>
              <w:rPr>
                <w:noProof/>
                <w:webHidden/>
              </w:rPr>
              <w:fldChar w:fldCharType="begin"/>
            </w:r>
            <w:r>
              <w:rPr>
                <w:noProof/>
                <w:webHidden/>
              </w:rPr>
              <w:instrText xml:space="preserve"> PAGEREF _Toc488415223 \h </w:instrText>
            </w:r>
            <w:r>
              <w:rPr>
                <w:noProof/>
                <w:webHidden/>
              </w:rPr>
            </w:r>
            <w:r>
              <w:rPr>
                <w:noProof/>
                <w:webHidden/>
              </w:rPr>
              <w:fldChar w:fldCharType="separate"/>
            </w:r>
            <w:r>
              <w:rPr>
                <w:noProof/>
                <w:webHidden/>
              </w:rPr>
              <w:t>4</w:t>
            </w:r>
            <w:r>
              <w:rPr>
                <w:noProof/>
                <w:webHidden/>
              </w:rPr>
              <w:fldChar w:fldCharType="end"/>
            </w:r>
          </w:hyperlink>
        </w:p>
        <w:p w14:paraId="476B9577" w14:textId="0FC37093" w:rsidR="00EB2454" w:rsidRDefault="00EB2454">
          <w:pPr>
            <w:pStyle w:val="TOC2"/>
            <w:tabs>
              <w:tab w:val="left" w:pos="660"/>
              <w:tab w:val="right" w:leader="dot" w:pos="10070"/>
            </w:tabs>
            <w:rPr>
              <w:noProof/>
            </w:rPr>
          </w:pPr>
          <w:hyperlink w:anchor="_Toc488415224" w:history="1">
            <w:r w:rsidRPr="00DE33DB">
              <w:rPr>
                <w:rStyle w:val="Hyperlink"/>
                <w:noProof/>
              </w:rPr>
              <w:t>C.</w:t>
            </w:r>
            <w:r>
              <w:rPr>
                <w:noProof/>
              </w:rPr>
              <w:tab/>
            </w:r>
            <w:r w:rsidRPr="00DE33DB">
              <w:rPr>
                <w:rStyle w:val="Hyperlink"/>
                <w:noProof/>
              </w:rPr>
              <w:t>Flare Scenario</w:t>
            </w:r>
            <w:r>
              <w:rPr>
                <w:noProof/>
                <w:webHidden/>
              </w:rPr>
              <w:tab/>
            </w:r>
            <w:r>
              <w:rPr>
                <w:noProof/>
                <w:webHidden/>
              </w:rPr>
              <w:fldChar w:fldCharType="begin"/>
            </w:r>
            <w:r>
              <w:rPr>
                <w:noProof/>
                <w:webHidden/>
              </w:rPr>
              <w:instrText xml:space="preserve"> PAGEREF _Toc488415224 \h </w:instrText>
            </w:r>
            <w:r>
              <w:rPr>
                <w:noProof/>
                <w:webHidden/>
              </w:rPr>
            </w:r>
            <w:r>
              <w:rPr>
                <w:noProof/>
                <w:webHidden/>
              </w:rPr>
              <w:fldChar w:fldCharType="separate"/>
            </w:r>
            <w:r>
              <w:rPr>
                <w:noProof/>
                <w:webHidden/>
              </w:rPr>
              <w:t>7</w:t>
            </w:r>
            <w:r>
              <w:rPr>
                <w:noProof/>
                <w:webHidden/>
              </w:rPr>
              <w:fldChar w:fldCharType="end"/>
            </w:r>
          </w:hyperlink>
        </w:p>
        <w:p w14:paraId="0551BFD0" w14:textId="2A16890F" w:rsidR="00EB2454" w:rsidRDefault="00EB2454">
          <w:pPr>
            <w:pStyle w:val="TOC2"/>
            <w:tabs>
              <w:tab w:val="left" w:pos="660"/>
              <w:tab w:val="right" w:leader="dot" w:pos="10070"/>
            </w:tabs>
            <w:rPr>
              <w:noProof/>
            </w:rPr>
          </w:pPr>
          <w:hyperlink w:anchor="_Toc488415225" w:history="1">
            <w:r w:rsidRPr="00DE33DB">
              <w:rPr>
                <w:rStyle w:val="Hyperlink"/>
                <w:noProof/>
              </w:rPr>
              <w:t>D.</w:t>
            </w:r>
            <w:r>
              <w:rPr>
                <w:noProof/>
              </w:rPr>
              <w:tab/>
            </w:r>
            <w:r w:rsidRPr="00DE33DB">
              <w:rPr>
                <w:rStyle w:val="Hyperlink"/>
                <w:noProof/>
              </w:rPr>
              <w:t>Voyage</w:t>
            </w:r>
            <w:r>
              <w:rPr>
                <w:noProof/>
                <w:webHidden/>
              </w:rPr>
              <w:tab/>
            </w:r>
            <w:r>
              <w:rPr>
                <w:noProof/>
                <w:webHidden/>
              </w:rPr>
              <w:fldChar w:fldCharType="begin"/>
            </w:r>
            <w:r>
              <w:rPr>
                <w:noProof/>
                <w:webHidden/>
              </w:rPr>
              <w:instrText xml:space="preserve"> PAGEREF _Toc488415225 \h </w:instrText>
            </w:r>
            <w:r>
              <w:rPr>
                <w:noProof/>
                <w:webHidden/>
              </w:rPr>
            </w:r>
            <w:r>
              <w:rPr>
                <w:noProof/>
                <w:webHidden/>
              </w:rPr>
              <w:fldChar w:fldCharType="separate"/>
            </w:r>
            <w:r>
              <w:rPr>
                <w:noProof/>
                <w:webHidden/>
              </w:rPr>
              <w:t>7</w:t>
            </w:r>
            <w:r>
              <w:rPr>
                <w:noProof/>
                <w:webHidden/>
              </w:rPr>
              <w:fldChar w:fldCharType="end"/>
            </w:r>
          </w:hyperlink>
        </w:p>
        <w:p w14:paraId="2C385047" w14:textId="64E2BF3A" w:rsidR="00EB2454" w:rsidRDefault="00EB2454">
          <w:pPr>
            <w:pStyle w:val="TOC2"/>
            <w:tabs>
              <w:tab w:val="left" w:pos="660"/>
              <w:tab w:val="right" w:leader="dot" w:pos="10070"/>
            </w:tabs>
            <w:rPr>
              <w:noProof/>
            </w:rPr>
          </w:pPr>
          <w:hyperlink w:anchor="_Toc488415226" w:history="1">
            <w:r w:rsidRPr="00DE33DB">
              <w:rPr>
                <w:rStyle w:val="Hyperlink"/>
                <w:noProof/>
              </w:rPr>
              <w:t>E.</w:t>
            </w:r>
            <w:r>
              <w:rPr>
                <w:noProof/>
              </w:rPr>
              <w:tab/>
            </w:r>
            <w:r w:rsidRPr="00DE33DB">
              <w:rPr>
                <w:rStyle w:val="Hyperlink"/>
                <w:noProof/>
              </w:rPr>
              <w:t>LKP Plus Dead-Reckon</w:t>
            </w:r>
            <w:r>
              <w:rPr>
                <w:noProof/>
                <w:webHidden/>
              </w:rPr>
              <w:tab/>
            </w:r>
            <w:r>
              <w:rPr>
                <w:noProof/>
                <w:webHidden/>
              </w:rPr>
              <w:fldChar w:fldCharType="begin"/>
            </w:r>
            <w:r>
              <w:rPr>
                <w:noProof/>
                <w:webHidden/>
              </w:rPr>
              <w:instrText xml:space="preserve"> PAGEREF _Toc488415226 \h </w:instrText>
            </w:r>
            <w:r>
              <w:rPr>
                <w:noProof/>
                <w:webHidden/>
              </w:rPr>
            </w:r>
            <w:r>
              <w:rPr>
                <w:noProof/>
                <w:webHidden/>
              </w:rPr>
              <w:fldChar w:fldCharType="separate"/>
            </w:r>
            <w:r>
              <w:rPr>
                <w:noProof/>
                <w:webHidden/>
              </w:rPr>
              <w:t>10</w:t>
            </w:r>
            <w:r>
              <w:rPr>
                <w:noProof/>
                <w:webHidden/>
              </w:rPr>
              <w:fldChar w:fldCharType="end"/>
            </w:r>
          </w:hyperlink>
        </w:p>
        <w:p w14:paraId="076C72BD" w14:textId="45CE0484" w:rsidR="00EB2454" w:rsidRDefault="00EB2454">
          <w:pPr>
            <w:pStyle w:val="TOC1"/>
            <w:tabs>
              <w:tab w:val="left" w:pos="660"/>
              <w:tab w:val="right" w:leader="dot" w:pos="10070"/>
            </w:tabs>
            <w:rPr>
              <w:noProof/>
            </w:rPr>
          </w:pPr>
          <w:hyperlink w:anchor="_Toc488415227" w:history="1">
            <w:r w:rsidRPr="00DE33DB">
              <w:rPr>
                <w:rStyle w:val="Hyperlink"/>
                <w:noProof/>
              </w:rPr>
              <w:t>III.</w:t>
            </w:r>
            <w:r>
              <w:rPr>
                <w:noProof/>
              </w:rPr>
              <w:tab/>
            </w:r>
            <w:r w:rsidRPr="00DE33DB">
              <w:rPr>
                <w:rStyle w:val="Hyperlink"/>
                <w:noProof/>
              </w:rPr>
              <w:t>Hazards and Distress Incident</w:t>
            </w:r>
            <w:r>
              <w:rPr>
                <w:noProof/>
                <w:webHidden/>
              </w:rPr>
              <w:tab/>
            </w:r>
            <w:r>
              <w:rPr>
                <w:noProof/>
                <w:webHidden/>
              </w:rPr>
              <w:fldChar w:fldCharType="begin"/>
            </w:r>
            <w:r>
              <w:rPr>
                <w:noProof/>
                <w:webHidden/>
              </w:rPr>
              <w:instrText xml:space="preserve"> PAGEREF _Toc488415227 \h </w:instrText>
            </w:r>
            <w:r>
              <w:rPr>
                <w:noProof/>
                <w:webHidden/>
              </w:rPr>
            </w:r>
            <w:r>
              <w:rPr>
                <w:noProof/>
                <w:webHidden/>
              </w:rPr>
              <w:fldChar w:fldCharType="separate"/>
            </w:r>
            <w:r>
              <w:rPr>
                <w:noProof/>
                <w:webHidden/>
              </w:rPr>
              <w:t>11</w:t>
            </w:r>
            <w:r>
              <w:rPr>
                <w:noProof/>
                <w:webHidden/>
              </w:rPr>
              <w:fldChar w:fldCharType="end"/>
            </w:r>
          </w:hyperlink>
        </w:p>
        <w:p w14:paraId="667A5FF3" w14:textId="1407650B" w:rsidR="00EB2454" w:rsidRDefault="00EB2454">
          <w:pPr>
            <w:pStyle w:val="TOC1"/>
            <w:tabs>
              <w:tab w:val="left" w:pos="660"/>
              <w:tab w:val="right" w:leader="dot" w:pos="10070"/>
            </w:tabs>
            <w:rPr>
              <w:noProof/>
            </w:rPr>
          </w:pPr>
          <w:hyperlink w:anchor="_Toc488415228" w:history="1">
            <w:r w:rsidRPr="00DE33DB">
              <w:rPr>
                <w:rStyle w:val="Hyperlink"/>
                <w:noProof/>
              </w:rPr>
              <w:t>IV.</w:t>
            </w:r>
            <w:r>
              <w:rPr>
                <w:noProof/>
              </w:rPr>
              <w:tab/>
            </w:r>
            <w:r w:rsidRPr="00DE33DB">
              <w:rPr>
                <w:rStyle w:val="Hyperlink"/>
                <w:noProof/>
              </w:rPr>
              <w:t>Reverse Drift Scenario</w:t>
            </w:r>
            <w:r>
              <w:rPr>
                <w:noProof/>
                <w:webHidden/>
              </w:rPr>
              <w:tab/>
            </w:r>
            <w:r>
              <w:rPr>
                <w:noProof/>
                <w:webHidden/>
              </w:rPr>
              <w:fldChar w:fldCharType="begin"/>
            </w:r>
            <w:r>
              <w:rPr>
                <w:noProof/>
                <w:webHidden/>
              </w:rPr>
              <w:instrText xml:space="preserve"> PAGEREF _Toc488415228 \h </w:instrText>
            </w:r>
            <w:r>
              <w:rPr>
                <w:noProof/>
                <w:webHidden/>
              </w:rPr>
            </w:r>
            <w:r>
              <w:rPr>
                <w:noProof/>
                <w:webHidden/>
              </w:rPr>
              <w:fldChar w:fldCharType="separate"/>
            </w:r>
            <w:r>
              <w:rPr>
                <w:noProof/>
                <w:webHidden/>
              </w:rPr>
              <w:t>13</w:t>
            </w:r>
            <w:r>
              <w:rPr>
                <w:noProof/>
                <w:webHidden/>
              </w:rPr>
              <w:fldChar w:fldCharType="end"/>
            </w:r>
          </w:hyperlink>
        </w:p>
        <w:p w14:paraId="7FBFDC51" w14:textId="2BF028BA" w:rsidR="00EB2454" w:rsidRDefault="00EB2454">
          <w:pPr>
            <w:pStyle w:val="TOC1"/>
            <w:tabs>
              <w:tab w:val="left" w:pos="440"/>
              <w:tab w:val="right" w:leader="dot" w:pos="10070"/>
            </w:tabs>
            <w:rPr>
              <w:noProof/>
            </w:rPr>
          </w:pPr>
          <w:hyperlink w:anchor="_Toc488415229" w:history="1">
            <w:r w:rsidRPr="00DE33DB">
              <w:rPr>
                <w:rStyle w:val="Hyperlink"/>
                <w:noProof/>
              </w:rPr>
              <w:t>V.</w:t>
            </w:r>
            <w:r>
              <w:rPr>
                <w:noProof/>
              </w:rPr>
              <w:tab/>
            </w:r>
            <w:r w:rsidRPr="00DE33DB">
              <w:rPr>
                <w:rStyle w:val="Hyperlink"/>
                <w:noProof/>
              </w:rPr>
              <w:t>Movement of Distress Particles; Using Environmental Data</w:t>
            </w:r>
            <w:r>
              <w:rPr>
                <w:noProof/>
                <w:webHidden/>
              </w:rPr>
              <w:tab/>
            </w:r>
            <w:r>
              <w:rPr>
                <w:noProof/>
                <w:webHidden/>
              </w:rPr>
              <w:fldChar w:fldCharType="begin"/>
            </w:r>
            <w:r>
              <w:rPr>
                <w:noProof/>
                <w:webHidden/>
              </w:rPr>
              <w:instrText xml:space="preserve"> PAGEREF _Toc488415229 \h </w:instrText>
            </w:r>
            <w:r>
              <w:rPr>
                <w:noProof/>
                <w:webHidden/>
              </w:rPr>
            </w:r>
            <w:r>
              <w:rPr>
                <w:noProof/>
                <w:webHidden/>
              </w:rPr>
              <w:fldChar w:fldCharType="separate"/>
            </w:r>
            <w:r>
              <w:rPr>
                <w:noProof/>
                <w:webHidden/>
              </w:rPr>
              <w:t>13</w:t>
            </w:r>
            <w:r>
              <w:rPr>
                <w:noProof/>
                <w:webHidden/>
              </w:rPr>
              <w:fldChar w:fldCharType="end"/>
            </w:r>
          </w:hyperlink>
        </w:p>
        <w:p w14:paraId="7E7416F8" w14:textId="59465128" w:rsidR="00EB2454" w:rsidRDefault="00EB2454">
          <w:pPr>
            <w:pStyle w:val="TOC2"/>
            <w:tabs>
              <w:tab w:val="left" w:pos="660"/>
              <w:tab w:val="right" w:leader="dot" w:pos="10070"/>
            </w:tabs>
            <w:rPr>
              <w:noProof/>
            </w:rPr>
          </w:pPr>
          <w:hyperlink w:anchor="_Toc488415230" w:history="1">
            <w:r w:rsidRPr="00DE33DB">
              <w:rPr>
                <w:rStyle w:val="Hyperlink"/>
                <w:noProof/>
              </w:rPr>
              <w:t>A.</w:t>
            </w:r>
            <w:r>
              <w:rPr>
                <w:noProof/>
              </w:rPr>
              <w:tab/>
            </w:r>
            <w:r w:rsidRPr="00DE33DB">
              <w:rPr>
                <w:rStyle w:val="Hyperlink"/>
                <w:noProof/>
              </w:rPr>
              <w:t>Non-Riverine Interpolation within a Time Layer</w:t>
            </w:r>
            <w:r>
              <w:rPr>
                <w:noProof/>
                <w:webHidden/>
              </w:rPr>
              <w:tab/>
            </w:r>
            <w:r>
              <w:rPr>
                <w:noProof/>
                <w:webHidden/>
              </w:rPr>
              <w:fldChar w:fldCharType="begin"/>
            </w:r>
            <w:r>
              <w:rPr>
                <w:noProof/>
                <w:webHidden/>
              </w:rPr>
              <w:instrText xml:space="preserve"> PAGEREF _Toc488415230 \h </w:instrText>
            </w:r>
            <w:r>
              <w:rPr>
                <w:noProof/>
                <w:webHidden/>
              </w:rPr>
            </w:r>
            <w:r>
              <w:rPr>
                <w:noProof/>
                <w:webHidden/>
              </w:rPr>
              <w:fldChar w:fldCharType="separate"/>
            </w:r>
            <w:r>
              <w:rPr>
                <w:noProof/>
                <w:webHidden/>
              </w:rPr>
              <w:t>14</w:t>
            </w:r>
            <w:r>
              <w:rPr>
                <w:noProof/>
                <w:webHidden/>
              </w:rPr>
              <w:fldChar w:fldCharType="end"/>
            </w:r>
          </w:hyperlink>
        </w:p>
        <w:p w14:paraId="46A21890" w14:textId="57FBD8FE" w:rsidR="00EB2454" w:rsidRDefault="00EB2454">
          <w:pPr>
            <w:pStyle w:val="TOC2"/>
            <w:tabs>
              <w:tab w:val="left" w:pos="660"/>
              <w:tab w:val="right" w:leader="dot" w:pos="10070"/>
            </w:tabs>
            <w:rPr>
              <w:noProof/>
            </w:rPr>
          </w:pPr>
          <w:hyperlink w:anchor="_Toc488415231" w:history="1">
            <w:r w:rsidRPr="00DE33DB">
              <w:rPr>
                <w:rStyle w:val="Hyperlink"/>
                <w:noProof/>
              </w:rPr>
              <w:t>B.</w:t>
            </w:r>
            <w:r>
              <w:rPr>
                <w:noProof/>
              </w:rPr>
              <w:tab/>
            </w:r>
            <w:r w:rsidRPr="00DE33DB">
              <w:rPr>
                <w:rStyle w:val="Hyperlink"/>
                <w:noProof/>
              </w:rPr>
              <w:t>Riverine Currents Interpolation within a Time Layer</w:t>
            </w:r>
            <w:r>
              <w:rPr>
                <w:noProof/>
                <w:webHidden/>
              </w:rPr>
              <w:tab/>
            </w:r>
            <w:r>
              <w:rPr>
                <w:noProof/>
                <w:webHidden/>
              </w:rPr>
              <w:fldChar w:fldCharType="begin"/>
            </w:r>
            <w:r>
              <w:rPr>
                <w:noProof/>
                <w:webHidden/>
              </w:rPr>
              <w:instrText xml:space="preserve"> PAGEREF _Toc488415231 \h </w:instrText>
            </w:r>
            <w:r>
              <w:rPr>
                <w:noProof/>
                <w:webHidden/>
              </w:rPr>
            </w:r>
            <w:r>
              <w:rPr>
                <w:noProof/>
                <w:webHidden/>
              </w:rPr>
              <w:fldChar w:fldCharType="separate"/>
            </w:r>
            <w:r>
              <w:rPr>
                <w:noProof/>
                <w:webHidden/>
              </w:rPr>
              <w:t>15</w:t>
            </w:r>
            <w:r>
              <w:rPr>
                <w:noProof/>
                <w:webHidden/>
              </w:rPr>
              <w:fldChar w:fldCharType="end"/>
            </w:r>
          </w:hyperlink>
        </w:p>
        <w:p w14:paraId="53951884" w14:textId="7BD79EE7" w:rsidR="00EB2454" w:rsidRDefault="00EB2454">
          <w:pPr>
            <w:pStyle w:val="TOC2"/>
            <w:tabs>
              <w:tab w:val="left" w:pos="660"/>
              <w:tab w:val="right" w:leader="dot" w:pos="10070"/>
            </w:tabs>
            <w:rPr>
              <w:noProof/>
            </w:rPr>
          </w:pPr>
          <w:hyperlink w:anchor="_Toc488415232" w:history="1">
            <w:r w:rsidRPr="00DE33DB">
              <w:rPr>
                <w:rStyle w:val="Hyperlink"/>
                <w:noProof/>
              </w:rPr>
              <w:t>C.</w:t>
            </w:r>
            <w:r>
              <w:rPr>
                <w:noProof/>
              </w:rPr>
              <w:tab/>
            </w:r>
            <w:r w:rsidRPr="00DE33DB">
              <w:rPr>
                <w:rStyle w:val="Hyperlink"/>
                <w:noProof/>
              </w:rPr>
              <w:t>Perturb the Data</w:t>
            </w:r>
            <w:r>
              <w:rPr>
                <w:noProof/>
                <w:webHidden/>
              </w:rPr>
              <w:tab/>
            </w:r>
            <w:r>
              <w:rPr>
                <w:noProof/>
                <w:webHidden/>
              </w:rPr>
              <w:fldChar w:fldCharType="begin"/>
            </w:r>
            <w:r>
              <w:rPr>
                <w:noProof/>
                <w:webHidden/>
              </w:rPr>
              <w:instrText xml:space="preserve"> PAGEREF _Toc488415232 \h </w:instrText>
            </w:r>
            <w:r>
              <w:rPr>
                <w:noProof/>
                <w:webHidden/>
              </w:rPr>
            </w:r>
            <w:r>
              <w:rPr>
                <w:noProof/>
                <w:webHidden/>
              </w:rPr>
              <w:fldChar w:fldCharType="separate"/>
            </w:r>
            <w:r>
              <w:rPr>
                <w:noProof/>
                <w:webHidden/>
              </w:rPr>
              <w:t>15</w:t>
            </w:r>
            <w:r>
              <w:rPr>
                <w:noProof/>
                <w:webHidden/>
              </w:rPr>
              <w:fldChar w:fldCharType="end"/>
            </w:r>
          </w:hyperlink>
        </w:p>
        <w:p w14:paraId="19DA4F61" w14:textId="6BAE8DA3" w:rsidR="00EB2454" w:rsidRDefault="00EB2454">
          <w:pPr>
            <w:pStyle w:val="TOC2"/>
            <w:tabs>
              <w:tab w:val="left" w:pos="660"/>
              <w:tab w:val="right" w:leader="dot" w:pos="10070"/>
            </w:tabs>
            <w:rPr>
              <w:noProof/>
            </w:rPr>
          </w:pPr>
          <w:hyperlink w:anchor="_Toc488415233" w:history="1">
            <w:r w:rsidRPr="00DE33DB">
              <w:rPr>
                <w:rStyle w:val="Hyperlink"/>
                <w:noProof/>
              </w:rPr>
              <w:t>D.</w:t>
            </w:r>
            <w:r>
              <w:rPr>
                <w:noProof/>
              </w:rPr>
              <w:tab/>
            </w:r>
            <w:r w:rsidRPr="00DE33DB">
              <w:rPr>
                <w:rStyle w:val="Hyperlink"/>
                <w:noProof/>
              </w:rPr>
              <w:t xml:space="preserve">Computing the </w:t>
            </w:r>
            <m:oMath>
              <m:r>
                <w:rPr>
                  <w:rStyle w:val="Hyperlink"/>
                  <w:rFonts w:ascii="Cambria Math" w:hAnsi="Cambria Math"/>
                  <w:noProof/>
                </w:rPr>
                <m:t>winds</m:t>
              </m:r>
              <m:r>
                <m:rPr>
                  <m:sty m:val="p"/>
                </m:rPr>
                <w:rPr>
                  <w:rStyle w:val="Hyperlink"/>
                  <w:rFonts w:ascii="Cambria Math" w:hAnsi="Cambria Math"/>
                  <w:noProof/>
                </w:rPr>
                <m:t>-</m:t>
              </m:r>
              <m:r>
                <w:rPr>
                  <w:rStyle w:val="Hyperlink"/>
                  <w:rFonts w:ascii="Cambria Math" w:hAnsi="Cambria Math"/>
                  <w:noProof/>
                </w:rPr>
                <m:t>movement</m:t>
              </m:r>
            </m:oMath>
            <w:r w:rsidRPr="00DE33DB">
              <w:rPr>
                <w:rStyle w:val="Hyperlink"/>
                <w:noProof/>
              </w:rPr>
              <w:t xml:space="preserve"> Vector</w:t>
            </w:r>
            <w:r>
              <w:rPr>
                <w:noProof/>
                <w:webHidden/>
              </w:rPr>
              <w:tab/>
            </w:r>
            <w:r>
              <w:rPr>
                <w:noProof/>
                <w:webHidden/>
              </w:rPr>
              <w:fldChar w:fldCharType="begin"/>
            </w:r>
            <w:r>
              <w:rPr>
                <w:noProof/>
                <w:webHidden/>
              </w:rPr>
              <w:instrText xml:space="preserve"> PAGEREF _Toc488415233 \h </w:instrText>
            </w:r>
            <w:r>
              <w:rPr>
                <w:noProof/>
                <w:webHidden/>
              </w:rPr>
            </w:r>
            <w:r>
              <w:rPr>
                <w:noProof/>
                <w:webHidden/>
              </w:rPr>
              <w:fldChar w:fldCharType="separate"/>
            </w:r>
            <w:r>
              <w:rPr>
                <w:noProof/>
                <w:webHidden/>
              </w:rPr>
              <w:t>16</w:t>
            </w:r>
            <w:r>
              <w:rPr>
                <w:noProof/>
                <w:webHidden/>
              </w:rPr>
              <w:fldChar w:fldCharType="end"/>
            </w:r>
          </w:hyperlink>
        </w:p>
        <w:p w14:paraId="67240464" w14:textId="14368B85" w:rsidR="00EB2454" w:rsidRDefault="00EB2454">
          <w:pPr>
            <w:pStyle w:val="TOC2"/>
            <w:tabs>
              <w:tab w:val="left" w:pos="660"/>
              <w:tab w:val="right" w:leader="dot" w:pos="10070"/>
            </w:tabs>
            <w:rPr>
              <w:noProof/>
            </w:rPr>
          </w:pPr>
          <w:hyperlink w:anchor="_Toc488415234" w:history="1">
            <w:r w:rsidRPr="00DE33DB">
              <w:rPr>
                <w:rStyle w:val="Hyperlink"/>
                <w:noProof/>
              </w:rPr>
              <w:t>E.</w:t>
            </w:r>
            <w:r>
              <w:rPr>
                <w:noProof/>
              </w:rPr>
              <w:tab/>
            </w:r>
            <w:r w:rsidRPr="00DE33DB">
              <w:rPr>
                <w:rStyle w:val="Hyperlink"/>
                <w:noProof/>
              </w:rPr>
              <w:t>Creating a Leeway Calculator</w:t>
            </w:r>
            <w:r>
              <w:rPr>
                <w:noProof/>
                <w:webHidden/>
              </w:rPr>
              <w:tab/>
            </w:r>
            <w:r>
              <w:rPr>
                <w:noProof/>
                <w:webHidden/>
              </w:rPr>
              <w:fldChar w:fldCharType="begin"/>
            </w:r>
            <w:r>
              <w:rPr>
                <w:noProof/>
                <w:webHidden/>
              </w:rPr>
              <w:instrText xml:space="preserve"> PAGEREF _Toc488415234 \h </w:instrText>
            </w:r>
            <w:r>
              <w:rPr>
                <w:noProof/>
                <w:webHidden/>
              </w:rPr>
            </w:r>
            <w:r>
              <w:rPr>
                <w:noProof/>
                <w:webHidden/>
              </w:rPr>
              <w:fldChar w:fldCharType="separate"/>
            </w:r>
            <w:r>
              <w:rPr>
                <w:noProof/>
                <w:webHidden/>
              </w:rPr>
              <w:t>17</w:t>
            </w:r>
            <w:r>
              <w:rPr>
                <w:noProof/>
                <w:webHidden/>
              </w:rPr>
              <w:fldChar w:fldCharType="end"/>
            </w:r>
          </w:hyperlink>
        </w:p>
        <w:p w14:paraId="6BC96D75" w14:textId="7B0D9A07" w:rsidR="00EB2454" w:rsidRDefault="00EB2454">
          <w:pPr>
            <w:pStyle w:val="TOC2"/>
            <w:tabs>
              <w:tab w:val="left" w:pos="660"/>
              <w:tab w:val="right" w:leader="dot" w:pos="10070"/>
            </w:tabs>
            <w:rPr>
              <w:noProof/>
            </w:rPr>
          </w:pPr>
          <w:hyperlink w:anchor="_Toc488415235" w:history="1">
            <w:r w:rsidRPr="00DE33DB">
              <w:rPr>
                <w:rStyle w:val="Hyperlink"/>
                <w:noProof/>
              </w:rPr>
              <w:t>F.</w:t>
            </w:r>
            <w:r>
              <w:rPr>
                <w:noProof/>
              </w:rPr>
              <w:tab/>
            </w:r>
            <w:r w:rsidRPr="00DE33DB">
              <w:rPr>
                <w:rStyle w:val="Hyperlink"/>
                <w:noProof/>
              </w:rPr>
              <w:t>Using a Leeway Calculator</w:t>
            </w:r>
            <w:r>
              <w:rPr>
                <w:noProof/>
                <w:webHidden/>
              </w:rPr>
              <w:tab/>
            </w:r>
            <w:r>
              <w:rPr>
                <w:noProof/>
                <w:webHidden/>
              </w:rPr>
              <w:fldChar w:fldCharType="begin"/>
            </w:r>
            <w:r>
              <w:rPr>
                <w:noProof/>
                <w:webHidden/>
              </w:rPr>
              <w:instrText xml:space="preserve"> PAGEREF _Toc488415235 \h </w:instrText>
            </w:r>
            <w:r>
              <w:rPr>
                <w:noProof/>
                <w:webHidden/>
              </w:rPr>
            </w:r>
            <w:r>
              <w:rPr>
                <w:noProof/>
                <w:webHidden/>
              </w:rPr>
              <w:fldChar w:fldCharType="separate"/>
            </w:r>
            <w:r>
              <w:rPr>
                <w:noProof/>
                <w:webHidden/>
              </w:rPr>
              <w:t>18</w:t>
            </w:r>
            <w:r>
              <w:rPr>
                <w:noProof/>
                <w:webHidden/>
              </w:rPr>
              <w:fldChar w:fldCharType="end"/>
            </w:r>
          </w:hyperlink>
        </w:p>
        <w:p w14:paraId="29790862" w14:textId="2E4FE66F" w:rsidR="00EB2454" w:rsidRDefault="00EB2454">
          <w:pPr>
            <w:pStyle w:val="TOC1"/>
            <w:tabs>
              <w:tab w:val="left" w:pos="660"/>
              <w:tab w:val="right" w:leader="dot" w:pos="10070"/>
            </w:tabs>
            <w:rPr>
              <w:noProof/>
            </w:rPr>
          </w:pPr>
          <w:hyperlink w:anchor="_Toc488415236" w:history="1">
            <w:r w:rsidRPr="00DE33DB">
              <w:rPr>
                <w:rStyle w:val="Hyperlink"/>
                <w:noProof/>
              </w:rPr>
              <w:t>VI.</w:t>
            </w:r>
            <w:r>
              <w:rPr>
                <w:noProof/>
              </w:rPr>
              <w:tab/>
            </w:r>
            <w:r w:rsidRPr="00DE33DB">
              <w:rPr>
                <w:rStyle w:val="Hyperlink"/>
                <w:noProof/>
              </w:rPr>
              <w:t>Land Processing</w:t>
            </w:r>
            <w:r>
              <w:rPr>
                <w:noProof/>
                <w:webHidden/>
              </w:rPr>
              <w:tab/>
            </w:r>
            <w:r>
              <w:rPr>
                <w:noProof/>
                <w:webHidden/>
              </w:rPr>
              <w:fldChar w:fldCharType="begin"/>
            </w:r>
            <w:r>
              <w:rPr>
                <w:noProof/>
                <w:webHidden/>
              </w:rPr>
              <w:instrText xml:space="preserve"> PAGEREF _Toc488415236 \h </w:instrText>
            </w:r>
            <w:r>
              <w:rPr>
                <w:noProof/>
                <w:webHidden/>
              </w:rPr>
            </w:r>
            <w:r>
              <w:rPr>
                <w:noProof/>
                <w:webHidden/>
              </w:rPr>
              <w:fldChar w:fldCharType="separate"/>
            </w:r>
            <w:r>
              <w:rPr>
                <w:noProof/>
                <w:webHidden/>
              </w:rPr>
              <w:t>18</w:t>
            </w:r>
            <w:r>
              <w:rPr>
                <w:noProof/>
                <w:webHidden/>
              </w:rPr>
              <w:fldChar w:fldCharType="end"/>
            </w:r>
          </w:hyperlink>
        </w:p>
        <w:p w14:paraId="23435A37" w14:textId="12D9FA25" w:rsidR="00EB2454" w:rsidRDefault="00EB2454">
          <w:pPr>
            <w:pStyle w:val="TOC2"/>
            <w:tabs>
              <w:tab w:val="left" w:pos="660"/>
              <w:tab w:val="right" w:leader="dot" w:pos="10070"/>
            </w:tabs>
            <w:rPr>
              <w:noProof/>
            </w:rPr>
          </w:pPr>
          <w:hyperlink w:anchor="_Toc488415237" w:history="1">
            <w:r w:rsidRPr="00DE33DB">
              <w:rPr>
                <w:rStyle w:val="Hyperlink"/>
                <w:noProof/>
              </w:rPr>
              <w:t>A.</w:t>
            </w:r>
            <w:r>
              <w:rPr>
                <w:noProof/>
              </w:rPr>
              <w:tab/>
            </w:r>
            <w:r w:rsidRPr="00DE33DB">
              <w:rPr>
                <w:rStyle w:val="Hyperlink"/>
                <w:noProof/>
              </w:rPr>
              <w:t>Shoreline Data Characteristics</w:t>
            </w:r>
            <w:r>
              <w:rPr>
                <w:noProof/>
                <w:webHidden/>
              </w:rPr>
              <w:tab/>
            </w:r>
            <w:r>
              <w:rPr>
                <w:noProof/>
                <w:webHidden/>
              </w:rPr>
              <w:fldChar w:fldCharType="begin"/>
            </w:r>
            <w:r>
              <w:rPr>
                <w:noProof/>
                <w:webHidden/>
              </w:rPr>
              <w:instrText xml:space="preserve"> PAGEREF _Toc488415237 \h </w:instrText>
            </w:r>
            <w:r>
              <w:rPr>
                <w:noProof/>
                <w:webHidden/>
              </w:rPr>
            </w:r>
            <w:r>
              <w:rPr>
                <w:noProof/>
                <w:webHidden/>
              </w:rPr>
              <w:fldChar w:fldCharType="separate"/>
            </w:r>
            <w:r>
              <w:rPr>
                <w:noProof/>
                <w:webHidden/>
              </w:rPr>
              <w:t>19</w:t>
            </w:r>
            <w:r>
              <w:rPr>
                <w:noProof/>
                <w:webHidden/>
              </w:rPr>
              <w:fldChar w:fldCharType="end"/>
            </w:r>
          </w:hyperlink>
        </w:p>
        <w:p w14:paraId="69E8B5D0" w14:textId="4469B746" w:rsidR="00EB2454" w:rsidRDefault="00EB2454">
          <w:pPr>
            <w:pStyle w:val="TOC2"/>
            <w:tabs>
              <w:tab w:val="left" w:pos="660"/>
              <w:tab w:val="right" w:leader="dot" w:pos="10070"/>
            </w:tabs>
            <w:rPr>
              <w:noProof/>
            </w:rPr>
          </w:pPr>
          <w:hyperlink w:anchor="_Toc488415238" w:history="1">
            <w:r w:rsidRPr="00DE33DB">
              <w:rPr>
                <w:rStyle w:val="Hyperlink"/>
                <w:noProof/>
              </w:rPr>
              <w:t>B.</w:t>
            </w:r>
            <w:r>
              <w:rPr>
                <w:noProof/>
              </w:rPr>
              <w:tab/>
            </w:r>
            <w:r w:rsidRPr="00DE33DB">
              <w:rPr>
                <w:rStyle w:val="Hyperlink"/>
                <w:noProof/>
              </w:rPr>
              <w:t>Land Storage and Truncation of Polygons</w:t>
            </w:r>
            <w:r>
              <w:rPr>
                <w:noProof/>
                <w:webHidden/>
              </w:rPr>
              <w:tab/>
            </w:r>
            <w:r>
              <w:rPr>
                <w:noProof/>
                <w:webHidden/>
              </w:rPr>
              <w:fldChar w:fldCharType="begin"/>
            </w:r>
            <w:r>
              <w:rPr>
                <w:noProof/>
                <w:webHidden/>
              </w:rPr>
              <w:instrText xml:space="preserve"> PAGEREF _Toc488415238 \h </w:instrText>
            </w:r>
            <w:r>
              <w:rPr>
                <w:noProof/>
                <w:webHidden/>
              </w:rPr>
            </w:r>
            <w:r>
              <w:rPr>
                <w:noProof/>
                <w:webHidden/>
              </w:rPr>
              <w:fldChar w:fldCharType="separate"/>
            </w:r>
            <w:r>
              <w:rPr>
                <w:noProof/>
                <w:webHidden/>
              </w:rPr>
              <w:t>20</w:t>
            </w:r>
            <w:r>
              <w:rPr>
                <w:noProof/>
                <w:webHidden/>
              </w:rPr>
              <w:fldChar w:fldCharType="end"/>
            </w:r>
          </w:hyperlink>
        </w:p>
        <w:p w14:paraId="1F93D17E" w14:textId="37694660" w:rsidR="00EB2454" w:rsidRDefault="00EB2454">
          <w:pPr>
            <w:pStyle w:val="TOC2"/>
            <w:tabs>
              <w:tab w:val="left" w:pos="660"/>
              <w:tab w:val="right" w:leader="dot" w:pos="10070"/>
            </w:tabs>
            <w:rPr>
              <w:noProof/>
            </w:rPr>
          </w:pPr>
          <w:hyperlink w:anchor="_Toc488415239" w:history="1">
            <w:r w:rsidRPr="00DE33DB">
              <w:rPr>
                <w:rStyle w:val="Hyperlink"/>
                <w:noProof/>
              </w:rPr>
              <w:t>C.</w:t>
            </w:r>
            <w:r>
              <w:rPr>
                <w:noProof/>
              </w:rPr>
              <w:tab/>
            </w:r>
            <w:r w:rsidRPr="00DE33DB">
              <w:rPr>
                <w:rStyle w:val="Hyperlink"/>
                <w:noProof/>
              </w:rPr>
              <w:t xml:space="preserve">Storing the Edges; </w:t>
            </w:r>
            <w:r w:rsidRPr="00DE33DB">
              <w:rPr>
                <w:rStyle w:val="Hyperlink"/>
                <w:rFonts w:ascii="Courier New" w:hAnsi="Courier New"/>
                <w:noProof/>
              </w:rPr>
              <w:t>GeoMtx</w:t>
            </w:r>
            <w:r>
              <w:rPr>
                <w:noProof/>
                <w:webHidden/>
              </w:rPr>
              <w:tab/>
            </w:r>
            <w:r>
              <w:rPr>
                <w:noProof/>
                <w:webHidden/>
              </w:rPr>
              <w:fldChar w:fldCharType="begin"/>
            </w:r>
            <w:r>
              <w:rPr>
                <w:noProof/>
                <w:webHidden/>
              </w:rPr>
              <w:instrText xml:space="preserve"> PAGEREF _Toc488415239 \h </w:instrText>
            </w:r>
            <w:r>
              <w:rPr>
                <w:noProof/>
                <w:webHidden/>
              </w:rPr>
            </w:r>
            <w:r>
              <w:rPr>
                <w:noProof/>
                <w:webHidden/>
              </w:rPr>
              <w:fldChar w:fldCharType="separate"/>
            </w:r>
            <w:r>
              <w:rPr>
                <w:noProof/>
                <w:webHidden/>
              </w:rPr>
              <w:t>22</w:t>
            </w:r>
            <w:r>
              <w:rPr>
                <w:noProof/>
                <w:webHidden/>
              </w:rPr>
              <w:fldChar w:fldCharType="end"/>
            </w:r>
          </w:hyperlink>
        </w:p>
        <w:p w14:paraId="04D89BF4" w14:textId="7A7A6294" w:rsidR="00EB2454" w:rsidRDefault="00EB2454">
          <w:pPr>
            <w:pStyle w:val="TOC3"/>
            <w:tabs>
              <w:tab w:val="left" w:pos="880"/>
              <w:tab w:val="right" w:leader="dot" w:pos="10070"/>
            </w:tabs>
            <w:rPr>
              <w:noProof/>
            </w:rPr>
          </w:pPr>
          <w:hyperlink w:anchor="_Toc488415240" w:history="1">
            <w:r w:rsidRPr="00DE33DB">
              <w:rPr>
                <w:rStyle w:val="Hyperlink"/>
                <w:noProof/>
              </w:rPr>
              <w:t>1.</w:t>
            </w:r>
            <w:r>
              <w:rPr>
                <w:noProof/>
              </w:rPr>
              <w:tab/>
            </w:r>
            <w:r w:rsidRPr="00DE33DB">
              <w:rPr>
                <w:rStyle w:val="Hyperlink"/>
                <w:noProof/>
              </w:rPr>
              <w:t>The Dateline is a Nuisance</w:t>
            </w:r>
            <w:r>
              <w:rPr>
                <w:noProof/>
                <w:webHidden/>
              </w:rPr>
              <w:tab/>
            </w:r>
            <w:r>
              <w:rPr>
                <w:noProof/>
                <w:webHidden/>
              </w:rPr>
              <w:fldChar w:fldCharType="begin"/>
            </w:r>
            <w:r>
              <w:rPr>
                <w:noProof/>
                <w:webHidden/>
              </w:rPr>
              <w:instrText xml:space="preserve"> PAGEREF _Toc488415240 \h </w:instrText>
            </w:r>
            <w:r>
              <w:rPr>
                <w:noProof/>
                <w:webHidden/>
              </w:rPr>
            </w:r>
            <w:r>
              <w:rPr>
                <w:noProof/>
                <w:webHidden/>
              </w:rPr>
              <w:fldChar w:fldCharType="separate"/>
            </w:r>
            <w:r>
              <w:rPr>
                <w:noProof/>
                <w:webHidden/>
              </w:rPr>
              <w:t>23</w:t>
            </w:r>
            <w:r>
              <w:rPr>
                <w:noProof/>
                <w:webHidden/>
              </w:rPr>
              <w:fldChar w:fldCharType="end"/>
            </w:r>
          </w:hyperlink>
        </w:p>
        <w:p w14:paraId="04E39691" w14:textId="446BCD03" w:rsidR="00EB2454" w:rsidRDefault="00EB2454">
          <w:pPr>
            <w:pStyle w:val="TOC2"/>
            <w:tabs>
              <w:tab w:val="left" w:pos="660"/>
              <w:tab w:val="right" w:leader="dot" w:pos="10070"/>
            </w:tabs>
            <w:rPr>
              <w:noProof/>
            </w:rPr>
          </w:pPr>
          <w:hyperlink w:anchor="_Toc488415241" w:history="1">
            <w:r w:rsidRPr="00DE33DB">
              <w:rPr>
                <w:rStyle w:val="Hyperlink"/>
                <w:noProof/>
              </w:rPr>
              <w:t>D.</w:t>
            </w:r>
            <w:r>
              <w:rPr>
                <w:noProof/>
              </w:rPr>
              <w:tab/>
            </w:r>
            <w:r w:rsidRPr="00DE33DB">
              <w:rPr>
                <w:rStyle w:val="Hyperlink"/>
                <w:noProof/>
              </w:rPr>
              <w:t>Slippery Shore, Stop-and-Block</w:t>
            </w:r>
            <w:r>
              <w:rPr>
                <w:noProof/>
                <w:webHidden/>
              </w:rPr>
              <w:tab/>
            </w:r>
            <w:r>
              <w:rPr>
                <w:noProof/>
                <w:webHidden/>
              </w:rPr>
              <w:fldChar w:fldCharType="begin"/>
            </w:r>
            <w:r>
              <w:rPr>
                <w:noProof/>
                <w:webHidden/>
              </w:rPr>
              <w:instrText xml:space="preserve"> PAGEREF _Toc488415241 \h </w:instrText>
            </w:r>
            <w:r>
              <w:rPr>
                <w:noProof/>
                <w:webHidden/>
              </w:rPr>
            </w:r>
            <w:r>
              <w:rPr>
                <w:noProof/>
                <w:webHidden/>
              </w:rPr>
              <w:fldChar w:fldCharType="separate"/>
            </w:r>
            <w:r>
              <w:rPr>
                <w:noProof/>
                <w:webHidden/>
              </w:rPr>
              <w:t>24</w:t>
            </w:r>
            <w:r>
              <w:rPr>
                <w:noProof/>
                <w:webHidden/>
              </w:rPr>
              <w:fldChar w:fldCharType="end"/>
            </w:r>
          </w:hyperlink>
        </w:p>
        <w:p w14:paraId="2A13F19F" w14:textId="15131745" w:rsidR="00EB2454" w:rsidRDefault="00EB2454">
          <w:pPr>
            <w:pStyle w:val="TOC2"/>
            <w:tabs>
              <w:tab w:val="left" w:pos="660"/>
              <w:tab w:val="right" w:leader="dot" w:pos="10070"/>
            </w:tabs>
            <w:rPr>
              <w:noProof/>
            </w:rPr>
          </w:pPr>
          <w:hyperlink w:anchor="_Toc488415242" w:history="1">
            <w:r w:rsidRPr="00DE33DB">
              <w:rPr>
                <w:rStyle w:val="Hyperlink"/>
                <w:noProof/>
              </w:rPr>
              <w:t>E.</w:t>
            </w:r>
            <w:r>
              <w:rPr>
                <w:noProof/>
              </w:rPr>
              <w:tab/>
            </w:r>
            <w:r w:rsidRPr="00DE33DB">
              <w:rPr>
                <w:rStyle w:val="Hyperlink"/>
                <w:noProof/>
              </w:rPr>
              <w:t xml:space="preserve">SimData and </w:t>
            </w:r>
            <w:r w:rsidRPr="00DE33DB">
              <w:rPr>
                <w:rStyle w:val="Hyperlink"/>
                <w:rFonts w:ascii="Courier New" w:hAnsi="Courier New"/>
                <w:noProof/>
              </w:rPr>
              <w:t>BuildSimLand</w:t>
            </w:r>
            <w:r>
              <w:rPr>
                <w:noProof/>
                <w:webHidden/>
              </w:rPr>
              <w:tab/>
            </w:r>
            <w:r>
              <w:rPr>
                <w:noProof/>
                <w:webHidden/>
              </w:rPr>
              <w:fldChar w:fldCharType="begin"/>
            </w:r>
            <w:r>
              <w:rPr>
                <w:noProof/>
                <w:webHidden/>
              </w:rPr>
              <w:instrText xml:space="preserve"> PAGEREF _Toc488415242 \h </w:instrText>
            </w:r>
            <w:r>
              <w:rPr>
                <w:noProof/>
                <w:webHidden/>
              </w:rPr>
            </w:r>
            <w:r>
              <w:rPr>
                <w:noProof/>
                <w:webHidden/>
              </w:rPr>
              <w:fldChar w:fldCharType="separate"/>
            </w:r>
            <w:r>
              <w:rPr>
                <w:noProof/>
                <w:webHidden/>
              </w:rPr>
              <w:t>25</w:t>
            </w:r>
            <w:r>
              <w:rPr>
                <w:noProof/>
                <w:webHidden/>
              </w:rPr>
              <w:fldChar w:fldCharType="end"/>
            </w:r>
          </w:hyperlink>
        </w:p>
        <w:p w14:paraId="5A293C66" w14:textId="370E0545" w:rsidR="00EB2454" w:rsidRDefault="00EB2454">
          <w:pPr>
            <w:pStyle w:val="TOC1"/>
            <w:tabs>
              <w:tab w:val="left" w:pos="660"/>
              <w:tab w:val="right" w:leader="dot" w:pos="10070"/>
            </w:tabs>
            <w:rPr>
              <w:noProof/>
            </w:rPr>
          </w:pPr>
          <w:hyperlink w:anchor="_Toc488415243" w:history="1">
            <w:r w:rsidRPr="00DE33DB">
              <w:rPr>
                <w:rStyle w:val="Hyperlink"/>
                <w:noProof/>
              </w:rPr>
              <w:t>VII.</w:t>
            </w:r>
            <w:r>
              <w:rPr>
                <w:noProof/>
              </w:rPr>
              <w:tab/>
            </w:r>
            <w:r w:rsidRPr="00DE33DB">
              <w:rPr>
                <w:rStyle w:val="Hyperlink"/>
                <w:noProof/>
              </w:rPr>
              <w:t>Bathymetry and Anchoring</w:t>
            </w:r>
            <w:r>
              <w:rPr>
                <w:noProof/>
                <w:webHidden/>
              </w:rPr>
              <w:tab/>
            </w:r>
            <w:r>
              <w:rPr>
                <w:noProof/>
                <w:webHidden/>
              </w:rPr>
              <w:fldChar w:fldCharType="begin"/>
            </w:r>
            <w:r>
              <w:rPr>
                <w:noProof/>
                <w:webHidden/>
              </w:rPr>
              <w:instrText xml:space="preserve"> PAGEREF _Toc488415243 \h </w:instrText>
            </w:r>
            <w:r>
              <w:rPr>
                <w:noProof/>
                <w:webHidden/>
              </w:rPr>
            </w:r>
            <w:r>
              <w:rPr>
                <w:noProof/>
                <w:webHidden/>
              </w:rPr>
              <w:fldChar w:fldCharType="separate"/>
            </w:r>
            <w:r>
              <w:rPr>
                <w:noProof/>
                <w:webHidden/>
              </w:rPr>
              <w:t>25</w:t>
            </w:r>
            <w:r>
              <w:rPr>
                <w:noProof/>
                <w:webHidden/>
              </w:rPr>
              <w:fldChar w:fldCharType="end"/>
            </w:r>
          </w:hyperlink>
        </w:p>
        <w:p w14:paraId="7AFEF483" w14:textId="265764FA" w:rsidR="00EB2454" w:rsidRDefault="00EB2454">
          <w:pPr>
            <w:pStyle w:val="TOC2"/>
            <w:tabs>
              <w:tab w:val="left" w:pos="660"/>
              <w:tab w:val="right" w:leader="dot" w:pos="10070"/>
            </w:tabs>
            <w:rPr>
              <w:noProof/>
            </w:rPr>
          </w:pPr>
          <w:hyperlink w:anchor="_Toc488415244" w:history="1">
            <w:r w:rsidRPr="00DE33DB">
              <w:rPr>
                <w:rStyle w:val="Hyperlink"/>
                <w:noProof/>
              </w:rPr>
              <w:t>A.</w:t>
            </w:r>
            <w:r>
              <w:rPr>
                <w:noProof/>
              </w:rPr>
              <w:tab/>
            </w:r>
            <w:r w:rsidRPr="00DE33DB">
              <w:rPr>
                <w:rStyle w:val="Hyperlink"/>
                <w:noProof/>
              </w:rPr>
              <w:t>Etopo</w:t>
            </w:r>
            <w:r>
              <w:rPr>
                <w:noProof/>
                <w:webHidden/>
              </w:rPr>
              <w:tab/>
            </w:r>
            <w:r>
              <w:rPr>
                <w:noProof/>
                <w:webHidden/>
              </w:rPr>
              <w:fldChar w:fldCharType="begin"/>
            </w:r>
            <w:r>
              <w:rPr>
                <w:noProof/>
                <w:webHidden/>
              </w:rPr>
              <w:instrText xml:space="preserve"> PAGEREF _Toc488415244 \h </w:instrText>
            </w:r>
            <w:r>
              <w:rPr>
                <w:noProof/>
                <w:webHidden/>
              </w:rPr>
            </w:r>
            <w:r>
              <w:rPr>
                <w:noProof/>
                <w:webHidden/>
              </w:rPr>
              <w:fldChar w:fldCharType="separate"/>
            </w:r>
            <w:r>
              <w:rPr>
                <w:noProof/>
                <w:webHidden/>
              </w:rPr>
              <w:t>25</w:t>
            </w:r>
            <w:r>
              <w:rPr>
                <w:noProof/>
                <w:webHidden/>
              </w:rPr>
              <w:fldChar w:fldCharType="end"/>
            </w:r>
          </w:hyperlink>
        </w:p>
        <w:p w14:paraId="21F72F2A" w14:textId="1343363C" w:rsidR="00EB2454" w:rsidRDefault="00EB2454">
          <w:pPr>
            <w:pStyle w:val="TOC2"/>
            <w:tabs>
              <w:tab w:val="left" w:pos="660"/>
              <w:tab w:val="right" w:leader="dot" w:pos="10070"/>
            </w:tabs>
            <w:rPr>
              <w:noProof/>
            </w:rPr>
          </w:pPr>
          <w:hyperlink w:anchor="_Toc488415245" w:history="1">
            <w:r w:rsidRPr="00DE33DB">
              <w:rPr>
                <w:rStyle w:val="Hyperlink"/>
                <w:noProof/>
              </w:rPr>
              <w:t>B.</w:t>
            </w:r>
            <w:r>
              <w:rPr>
                <w:noProof/>
              </w:rPr>
              <w:tab/>
            </w:r>
            <w:r w:rsidRPr="00DE33DB">
              <w:rPr>
                <w:rStyle w:val="Hyperlink"/>
                <w:noProof/>
              </w:rPr>
              <w:t>Great Lakes</w:t>
            </w:r>
            <w:r>
              <w:rPr>
                <w:noProof/>
                <w:webHidden/>
              </w:rPr>
              <w:tab/>
            </w:r>
            <w:r>
              <w:rPr>
                <w:noProof/>
                <w:webHidden/>
              </w:rPr>
              <w:fldChar w:fldCharType="begin"/>
            </w:r>
            <w:r>
              <w:rPr>
                <w:noProof/>
                <w:webHidden/>
              </w:rPr>
              <w:instrText xml:space="preserve"> PAGEREF _Toc488415245 \h </w:instrText>
            </w:r>
            <w:r>
              <w:rPr>
                <w:noProof/>
                <w:webHidden/>
              </w:rPr>
            </w:r>
            <w:r>
              <w:rPr>
                <w:noProof/>
                <w:webHidden/>
              </w:rPr>
              <w:fldChar w:fldCharType="separate"/>
            </w:r>
            <w:r>
              <w:rPr>
                <w:noProof/>
                <w:webHidden/>
              </w:rPr>
              <w:t>26</w:t>
            </w:r>
            <w:r>
              <w:rPr>
                <w:noProof/>
                <w:webHidden/>
              </w:rPr>
              <w:fldChar w:fldCharType="end"/>
            </w:r>
          </w:hyperlink>
        </w:p>
        <w:p w14:paraId="22D9358D" w14:textId="254A17ED" w:rsidR="00EB2454" w:rsidRDefault="00EB2454">
          <w:pPr>
            <w:pStyle w:val="TOC1"/>
            <w:tabs>
              <w:tab w:val="left" w:pos="660"/>
              <w:tab w:val="right" w:leader="dot" w:pos="10070"/>
            </w:tabs>
            <w:rPr>
              <w:noProof/>
            </w:rPr>
          </w:pPr>
          <w:hyperlink w:anchor="_Toc488415246" w:history="1">
            <w:r w:rsidRPr="00DE33DB">
              <w:rPr>
                <w:rStyle w:val="Hyperlink"/>
                <w:noProof/>
              </w:rPr>
              <w:t>VIII.</w:t>
            </w:r>
            <w:r>
              <w:rPr>
                <w:noProof/>
              </w:rPr>
              <w:tab/>
            </w:r>
            <w:r w:rsidRPr="00DE33DB">
              <w:rPr>
                <w:rStyle w:val="Hyperlink"/>
                <w:noProof/>
              </w:rPr>
              <w:t>Completed Searches</w:t>
            </w:r>
            <w:r>
              <w:rPr>
                <w:noProof/>
                <w:webHidden/>
              </w:rPr>
              <w:tab/>
            </w:r>
            <w:r>
              <w:rPr>
                <w:noProof/>
                <w:webHidden/>
              </w:rPr>
              <w:fldChar w:fldCharType="begin"/>
            </w:r>
            <w:r>
              <w:rPr>
                <w:noProof/>
                <w:webHidden/>
              </w:rPr>
              <w:instrText xml:space="preserve"> PAGEREF _Toc488415246 \h </w:instrText>
            </w:r>
            <w:r>
              <w:rPr>
                <w:noProof/>
                <w:webHidden/>
              </w:rPr>
            </w:r>
            <w:r>
              <w:rPr>
                <w:noProof/>
                <w:webHidden/>
              </w:rPr>
              <w:fldChar w:fldCharType="separate"/>
            </w:r>
            <w:r>
              <w:rPr>
                <w:noProof/>
                <w:webHidden/>
              </w:rPr>
              <w:t>27</w:t>
            </w:r>
            <w:r>
              <w:rPr>
                <w:noProof/>
                <w:webHidden/>
              </w:rPr>
              <w:fldChar w:fldCharType="end"/>
            </w:r>
          </w:hyperlink>
        </w:p>
        <w:p w14:paraId="01E82D28" w14:textId="6671379E" w:rsidR="00EB2454" w:rsidRDefault="00EB2454">
          <w:pPr>
            <w:pStyle w:val="TOC2"/>
            <w:tabs>
              <w:tab w:val="left" w:pos="660"/>
              <w:tab w:val="right" w:leader="dot" w:pos="10070"/>
            </w:tabs>
            <w:rPr>
              <w:noProof/>
            </w:rPr>
          </w:pPr>
          <w:hyperlink w:anchor="_Toc488415247" w:history="1">
            <w:r w:rsidRPr="00DE33DB">
              <w:rPr>
                <w:rStyle w:val="Hyperlink"/>
                <w:noProof/>
              </w:rPr>
              <w:t>A.</w:t>
            </w:r>
            <w:r>
              <w:rPr>
                <w:noProof/>
              </w:rPr>
              <w:tab/>
            </w:r>
            <w:r w:rsidRPr="00DE33DB">
              <w:rPr>
                <w:rStyle w:val="Hyperlink"/>
                <w:noProof/>
              </w:rPr>
              <w:t xml:space="preserve">Lateral Range Curves and </w:t>
            </w:r>
            <m:oMath>
              <m:r>
                <w:rPr>
                  <w:rStyle w:val="Hyperlink"/>
                  <w:rFonts w:ascii="Cambria Math" w:hAnsi="Cambria Math"/>
                  <w:noProof/>
                </w:rPr>
                <m:t>Pfail</m:t>
              </m:r>
            </m:oMath>
            <w:r>
              <w:rPr>
                <w:noProof/>
                <w:webHidden/>
              </w:rPr>
              <w:tab/>
            </w:r>
            <w:r>
              <w:rPr>
                <w:noProof/>
                <w:webHidden/>
              </w:rPr>
              <w:fldChar w:fldCharType="begin"/>
            </w:r>
            <w:r>
              <w:rPr>
                <w:noProof/>
                <w:webHidden/>
              </w:rPr>
              <w:instrText xml:space="preserve"> PAGEREF _Toc488415247 \h </w:instrText>
            </w:r>
            <w:r>
              <w:rPr>
                <w:noProof/>
                <w:webHidden/>
              </w:rPr>
            </w:r>
            <w:r>
              <w:rPr>
                <w:noProof/>
                <w:webHidden/>
              </w:rPr>
              <w:fldChar w:fldCharType="separate"/>
            </w:r>
            <w:r>
              <w:rPr>
                <w:noProof/>
                <w:webHidden/>
              </w:rPr>
              <w:t>28</w:t>
            </w:r>
            <w:r>
              <w:rPr>
                <w:noProof/>
                <w:webHidden/>
              </w:rPr>
              <w:fldChar w:fldCharType="end"/>
            </w:r>
          </w:hyperlink>
        </w:p>
        <w:p w14:paraId="4318FD38" w14:textId="4A516F9B" w:rsidR="00EB2454" w:rsidRDefault="00EB2454">
          <w:pPr>
            <w:pStyle w:val="TOC2"/>
            <w:tabs>
              <w:tab w:val="left" w:pos="660"/>
              <w:tab w:val="right" w:leader="dot" w:pos="10070"/>
            </w:tabs>
            <w:rPr>
              <w:noProof/>
            </w:rPr>
          </w:pPr>
          <w:hyperlink w:anchor="_Toc488415248" w:history="1">
            <w:r w:rsidRPr="00DE33DB">
              <w:rPr>
                <w:rStyle w:val="Hyperlink"/>
                <w:noProof/>
              </w:rPr>
              <w:t>B.</w:t>
            </w:r>
            <w:r>
              <w:rPr>
                <w:noProof/>
              </w:rPr>
              <w:tab/>
            </w:r>
            <w:r w:rsidRPr="00DE33DB">
              <w:rPr>
                <w:rStyle w:val="Hyperlink"/>
                <w:noProof/>
              </w:rPr>
              <w:t>ESS</w:t>
            </w:r>
            <w:r>
              <w:rPr>
                <w:noProof/>
                <w:webHidden/>
              </w:rPr>
              <w:tab/>
            </w:r>
            <w:r>
              <w:rPr>
                <w:noProof/>
                <w:webHidden/>
              </w:rPr>
              <w:fldChar w:fldCharType="begin"/>
            </w:r>
            <w:r>
              <w:rPr>
                <w:noProof/>
                <w:webHidden/>
              </w:rPr>
              <w:instrText xml:space="preserve"> PAGEREF _Toc488415248 \h </w:instrText>
            </w:r>
            <w:r>
              <w:rPr>
                <w:noProof/>
                <w:webHidden/>
              </w:rPr>
            </w:r>
            <w:r>
              <w:rPr>
                <w:noProof/>
                <w:webHidden/>
              </w:rPr>
              <w:fldChar w:fldCharType="separate"/>
            </w:r>
            <w:r>
              <w:rPr>
                <w:noProof/>
                <w:webHidden/>
              </w:rPr>
              <w:t>29</w:t>
            </w:r>
            <w:r>
              <w:rPr>
                <w:noProof/>
                <w:webHidden/>
              </w:rPr>
              <w:fldChar w:fldCharType="end"/>
            </w:r>
          </w:hyperlink>
        </w:p>
        <w:p w14:paraId="30B73533" w14:textId="7368892D" w:rsidR="00EB2454" w:rsidRDefault="00EB2454">
          <w:pPr>
            <w:pStyle w:val="TOC2"/>
            <w:tabs>
              <w:tab w:val="left" w:pos="660"/>
              <w:tab w:val="right" w:leader="dot" w:pos="10070"/>
            </w:tabs>
            <w:rPr>
              <w:noProof/>
            </w:rPr>
          </w:pPr>
          <w:hyperlink w:anchor="_Toc488415249" w:history="1">
            <w:r w:rsidRPr="00DE33DB">
              <w:rPr>
                <w:rStyle w:val="Hyperlink"/>
                <w:noProof/>
              </w:rPr>
              <w:t>C.</w:t>
            </w:r>
            <w:r>
              <w:rPr>
                <w:noProof/>
              </w:rPr>
              <w:tab/>
            </w:r>
            <w:r w:rsidRPr="00DE33DB">
              <w:rPr>
                <w:rStyle w:val="Hyperlink"/>
                <w:noProof/>
              </w:rPr>
              <w:t>ESS+NVG</w:t>
            </w:r>
            <w:r>
              <w:rPr>
                <w:noProof/>
                <w:webHidden/>
              </w:rPr>
              <w:tab/>
            </w:r>
            <w:r>
              <w:rPr>
                <w:noProof/>
                <w:webHidden/>
              </w:rPr>
              <w:fldChar w:fldCharType="begin"/>
            </w:r>
            <w:r>
              <w:rPr>
                <w:noProof/>
                <w:webHidden/>
              </w:rPr>
              <w:instrText xml:space="preserve"> PAGEREF _Toc488415249 \h </w:instrText>
            </w:r>
            <w:r>
              <w:rPr>
                <w:noProof/>
                <w:webHidden/>
              </w:rPr>
            </w:r>
            <w:r>
              <w:rPr>
                <w:noProof/>
                <w:webHidden/>
              </w:rPr>
              <w:fldChar w:fldCharType="separate"/>
            </w:r>
            <w:r>
              <w:rPr>
                <w:noProof/>
                <w:webHidden/>
              </w:rPr>
              <w:t>30</w:t>
            </w:r>
            <w:r>
              <w:rPr>
                <w:noProof/>
                <w:webHidden/>
              </w:rPr>
              <w:fldChar w:fldCharType="end"/>
            </w:r>
          </w:hyperlink>
        </w:p>
        <w:p w14:paraId="7F80A690" w14:textId="73480221" w:rsidR="00EB2454" w:rsidRDefault="00EB2454">
          <w:pPr>
            <w:pStyle w:val="TOC2"/>
            <w:tabs>
              <w:tab w:val="left" w:pos="660"/>
              <w:tab w:val="right" w:leader="dot" w:pos="10070"/>
            </w:tabs>
            <w:rPr>
              <w:noProof/>
            </w:rPr>
          </w:pPr>
          <w:hyperlink w:anchor="_Toc488415250" w:history="1">
            <w:r w:rsidRPr="00DE33DB">
              <w:rPr>
                <w:rStyle w:val="Hyperlink"/>
                <w:noProof/>
              </w:rPr>
              <w:t>D.</w:t>
            </w:r>
            <w:r>
              <w:rPr>
                <w:noProof/>
              </w:rPr>
              <w:tab/>
            </w:r>
            <w:r w:rsidRPr="00DE33DB">
              <w:rPr>
                <w:rStyle w:val="Hyperlink"/>
                <w:noProof/>
              </w:rPr>
              <w:t>5-Minute Rule</w:t>
            </w:r>
            <w:r>
              <w:rPr>
                <w:noProof/>
                <w:webHidden/>
              </w:rPr>
              <w:tab/>
            </w:r>
            <w:r>
              <w:rPr>
                <w:noProof/>
                <w:webHidden/>
              </w:rPr>
              <w:fldChar w:fldCharType="begin"/>
            </w:r>
            <w:r>
              <w:rPr>
                <w:noProof/>
                <w:webHidden/>
              </w:rPr>
              <w:instrText xml:space="preserve"> PAGEREF _Toc488415250 \h </w:instrText>
            </w:r>
            <w:r>
              <w:rPr>
                <w:noProof/>
                <w:webHidden/>
              </w:rPr>
            </w:r>
            <w:r>
              <w:rPr>
                <w:noProof/>
                <w:webHidden/>
              </w:rPr>
              <w:fldChar w:fldCharType="separate"/>
            </w:r>
            <w:r>
              <w:rPr>
                <w:noProof/>
                <w:webHidden/>
              </w:rPr>
              <w:t>31</w:t>
            </w:r>
            <w:r>
              <w:rPr>
                <w:noProof/>
                <w:webHidden/>
              </w:rPr>
              <w:fldChar w:fldCharType="end"/>
            </w:r>
          </w:hyperlink>
        </w:p>
        <w:p w14:paraId="0582D5A2" w14:textId="4CA6C901" w:rsidR="00EB2454" w:rsidRDefault="00EB2454">
          <w:pPr>
            <w:pStyle w:val="TOC2"/>
            <w:tabs>
              <w:tab w:val="left" w:pos="660"/>
              <w:tab w:val="right" w:leader="dot" w:pos="10070"/>
            </w:tabs>
            <w:rPr>
              <w:noProof/>
            </w:rPr>
          </w:pPr>
          <w:hyperlink w:anchor="_Toc488415251" w:history="1">
            <w:r w:rsidRPr="00DE33DB">
              <w:rPr>
                <w:rStyle w:val="Hyperlink"/>
                <w:noProof/>
              </w:rPr>
              <w:t>E.</w:t>
            </w:r>
            <w:r>
              <w:rPr>
                <w:noProof/>
              </w:rPr>
              <w:tab/>
            </w:r>
            <w:r w:rsidRPr="00DE33DB">
              <w:rPr>
                <w:rStyle w:val="Hyperlink"/>
                <w:noProof/>
              </w:rPr>
              <w:t>Common Roots with Planner</w:t>
            </w:r>
            <w:r>
              <w:rPr>
                <w:noProof/>
                <w:webHidden/>
              </w:rPr>
              <w:tab/>
            </w:r>
            <w:r>
              <w:rPr>
                <w:noProof/>
                <w:webHidden/>
              </w:rPr>
              <w:fldChar w:fldCharType="begin"/>
            </w:r>
            <w:r>
              <w:rPr>
                <w:noProof/>
                <w:webHidden/>
              </w:rPr>
              <w:instrText xml:space="preserve"> PAGEREF _Toc488415251 \h </w:instrText>
            </w:r>
            <w:r>
              <w:rPr>
                <w:noProof/>
                <w:webHidden/>
              </w:rPr>
            </w:r>
            <w:r>
              <w:rPr>
                <w:noProof/>
                <w:webHidden/>
              </w:rPr>
              <w:fldChar w:fldCharType="separate"/>
            </w:r>
            <w:r>
              <w:rPr>
                <w:noProof/>
                <w:webHidden/>
              </w:rPr>
              <w:t>31</w:t>
            </w:r>
            <w:r>
              <w:rPr>
                <w:noProof/>
                <w:webHidden/>
              </w:rPr>
              <w:fldChar w:fldCharType="end"/>
            </w:r>
          </w:hyperlink>
        </w:p>
        <w:p w14:paraId="074A49F3" w14:textId="6C7986DB" w:rsidR="00EB2454" w:rsidRDefault="00EB2454">
          <w:pPr>
            <w:pStyle w:val="TOC1"/>
            <w:tabs>
              <w:tab w:val="right" w:leader="dot" w:pos="10070"/>
            </w:tabs>
            <w:rPr>
              <w:noProof/>
            </w:rPr>
          </w:pPr>
          <w:hyperlink w:anchor="_Toc488415252" w:history="1">
            <w:r w:rsidRPr="00DE33DB">
              <w:rPr>
                <w:rStyle w:val="Hyperlink"/>
                <w:noProof/>
              </w:rPr>
              <w:t>REFERENCES</w:t>
            </w:r>
            <w:r>
              <w:rPr>
                <w:noProof/>
                <w:webHidden/>
              </w:rPr>
              <w:tab/>
            </w:r>
            <w:r>
              <w:rPr>
                <w:noProof/>
                <w:webHidden/>
              </w:rPr>
              <w:fldChar w:fldCharType="begin"/>
            </w:r>
            <w:r>
              <w:rPr>
                <w:noProof/>
                <w:webHidden/>
              </w:rPr>
              <w:instrText xml:space="preserve"> PAGEREF _Toc488415252 \h </w:instrText>
            </w:r>
            <w:r>
              <w:rPr>
                <w:noProof/>
                <w:webHidden/>
              </w:rPr>
            </w:r>
            <w:r>
              <w:rPr>
                <w:noProof/>
                <w:webHidden/>
              </w:rPr>
              <w:fldChar w:fldCharType="separate"/>
            </w:r>
            <w:r>
              <w:rPr>
                <w:noProof/>
                <w:webHidden/>
              </w:rPr>
              <w:t>0</w:t>
            </w:r>
            <w:r>
              <w:rPr>
                <w:noProof/>
                <w:webHidden/>
              </w:rPr>
              <w:fldChar w:fldCharType="end"/>
            </w:r>
          </w:hyperlink>
        </w:p>
        <w:p w14:paraId="0B49F353" w14:textId="3C5615B4"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7A6A649A" w14:textId="77777777" w:rsidR="00EB2454"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5EA26A65" w14:textId="0ADD9BDA" w:rsidR="00EB2454" w:rsidRDefault="00EB2454">
          <w:pPr>
            <w:pStyle w:val="TableofFigures"/>
            <w:tabs>
              <w:tab w:val="right" w:leader="dot" w:pos="10070"/>
            </w:tabs>
            <w:rPr>
              <w:noProof/>
            </w:rPr>
          </w:pPr>
          <w:hyperlink w:anchor="_Toc488415253" w:history="1">
            <w:r w:rsidRPr="00A80BB3">
              <w:rPr>
                <w:rStyle w:val="Hyperlink"/>
                <w:noProof/>
              </w:rPr>
              <w:t>Table 1 Main Components of Sim.xml</w:t>
            </w:r>
            <w:r>
              <w:rPr>
                <w:noProof/>
                <w:webHidden/>
              </w:rPr>
              <w:tab/>
            </w:r>
            <w:r>
              <w:rPr>
                <w:noProof/>
                <w:webHidden/>
              </w:rPr>
              <w:fldChar w:fldCharType="begin"/>
            </w:r>
            <w:r>
              <w:rPr>
                <w:noProof/>
                <w:webHidden/>
              </w:rPr>
              <w:instrText xml:space="preserve"> PAGEREF _Toc488415253 \h </w:instrText>
            </w:r>
            <w:r>
              <w:rPr>
                <w:noProof/>
                <w:webHidden/>
              </w:rPr>
            </w:r>
            <w:r>
              <w:rPr>
                <w:noProof/>
                <w:webHidden/>
              </w:rPr>
              <w:fldChar w:fldCharType="separate"/>
            </w:r>
            <w:r>
              <w:rPr>
                <w:noProof/>
                <w:webHidden/>
              </w:rPr>
              <w:t>2</w:t>
            </w:r>
            <w:r>
              <w:rPr>
                <w:noProof/>
                <w:webHidden/>
              </w:rPr>
              <w:fldChar w:fldCharType="end"/>
            </w:r>
          </w:hyperlink>
        </w:p>
        <w:p w14:paraId="17D887AD" w14:textId="3DF27CB7" w:rsidR="00EB2454" w:rsidRDefault="00EB2454">
          <w:pPr>
            <w:pStyle w:val="TableofFigures"/>
            <w:tabs>
              <w:tab w:val="right" w:leader="dot" w:pos="10070"/>
            </w:tabs>
            <w:rPr>
              <w:noProof/>
            </w:rPr>
          </w:pPr>
          <w:hyperlink w:anchor="_Toc488415254" w:history="1">
            <w:r w:rsidRPr="00A80BB3">
              <w:rPr>
                <w:rStyle w:val="Hyperlink"/>
                <w:noProof/>
              </w:rPr>
              <w:t>Table 2: Data of Bearing Call</w:t>
            </w:r>
            <w:r>
              <w:rPr>
                <w:noProof/>
                <w:webHidden/>
              </w:rPr>
              <w:tab/>
            </w:r>
            <w:r>
              <w:rPr>
                <w:noProof/>
                <w:webHidden/>
              </w:rPr>
              <w:fldChar w:fldCharType="begin"/>
            </w:r>
            <w:r>
              <w:rPr>
                <w:noProof/>
                <w:webHidden/>
              </w:rPr>
              <w:instrText xml:space="preserve"> PAGEREF _Toc488415254 \h </w:instrText>
            </w:r>
            <w:r>
              <w:rPr>
                <w:noProof/>
                <w:webHidden/>
              </w:rPr>
            </w:r>
            <w:r>
              <w:rPr>
                <w:noProof/>
                <w:webHidden/>
              </w:rPr>
              <w:fldChar w:fldCharType="separate"/>
            </w:r>
            <w:r>
              <w:rPr>
                <w:noProof/>
                <w:webHidden/>
              </w:rPr>
              <w:t>4</w:t>
            </w:r>
            <w:r>
              <w:rPr>
                <w:noProof/>
                <w:webHidden/>
              </w:rPr>
              <w:fldChar w:fldCharType="end"/>
            </w:r>
          </w:hyperlink>
        </w:p>
        <w:p w14:paraId="68D9A94C" w14:textId="3776232E" w:rsidR="00EB2454" w:rsidRDefault="00EB2454">
          <w:pPr>
            <w:pStyle w:val="TableofFigures"/>
            <w:tabs>
              <w:tab w:val="right" w:leader="dot" w:pos="10070"/>
            </w:tabs>
            <w:rPr>
              <w:noProof/>
            </w:rPr>
          </w:pPr>
          <w:hyperlink w:anchor="_Toc488415255" w:history="1">
            <w:r w:rsidRPr="00A80BB3">
              <w:rPr>
                <w:rStyle w:val="Hyperlink"/>
                <w:noProof/>
              </w:rPr>
              <w:t>Table 3: Requirements for an LOB Fix</w:t>
            </w:r>
            <w:r>
              <w:rPr>
                <w:noProof/>
                <w:webHidden/>
              </w:rPr>
              <w:tab/>
            </w:r>
            <w:r>
              <w:rPr>
                <w:noProof/>
                <w:webHidden/>
              </w:rPr>
              <w:fldChar w:fldCharType="begin"/>
            </w:r>
            <w:r>
              <w:rPr>
                <w:noProof/>
                <w:webHidden/>
              </w:rPr>
              <w:instrText xml:space="preserve"> PAGEREF _Toc488415255 \h </w:instrText>
            </w:r>
            <w:r>
              <w:rPr>
                <w:noProof/>
                <w:webHidden/>
              </w:rPr>
            </w:r>
            <w:r>
              <w:rPr>
                <w:noProof/>
                <w:webHidden/>
              </w:rPr>
              <w:fldChar w:fldCharType="separate"/>
            </w:r>
            <w:r>
              <w:rPr>
                <w:noProof/>
                <w:webHidden/>
              </w:rPr>
              <w:t>5</w:t>
            </w:r>
            <w:r>
              <w:rPr>
                <w:noProof/>
                <w:webHidden/>
              </w:rPr>
              <w:fldChar w:fldCharType="end"/>
            </w:r>
          </w:hyperlink>
        </w:p>
        <w:p w14:paraId="0140C452" w14:textId="3E8C9461" w:rsidR="00EB2454" w:rsidRDefault="00EB2454">
          <w:pPr>
            <w:pStyle w:val="TableofFigures"/>
            <w:tabs>
              <w:tab w:val="right" w:leader="dot" w:pos="10070"/>
            </w:tabs>
            <w:rPr>
              <w:noProof/>
            </w:rPr>
          </w:pPr>
          <w:hyperlink w:anchor="_Toc488415256" w:history="1">
            <w:r w:rsidRPr="00A80BB3">
              <w:rPr>
                <w:rStyle w:val="Hyperlink"/>
                <w:noProof/>
              </w:rPr>
              <w:t>Table 4: Using the Environment to Move a Particle</w:t>
            </w:r>
            <w:r>
              <w:rPr>
                <w:noProof/>
                <w:webHidden/>
              </w:rPr>
              <w:tab/>
            </w:r>
            <w:r>
              <w:rPr>
                <w:noProof/>
                <w:webHidden/>
              </w:rPr>
              <w:fldChar w:fldCharType="begin"/>
            </w:r>
            <w:r>
              <w:rPr>
                <w:noProof/>
                <w:webHidden/>
              </w:rPr>
              <w:instrText xml:space="preserve"> PAGEREF _Toc488415256 \h </w:instrText>
            </w:r>
            <w:r>
              <w:rPr>
                <w:noProof/>
                <w:webHidden/>
              </w:rPr>
            </w:r>
            <w:r>
              <w:rPr>
                <w:noProof/>
                <w:webHidden/>
              </w:rPr>
              <w:fldChar w:fldCharType="separate"/>
            </w:r>
            <w:r>
              <w:rPr>
                <w:noProof/>
                <w:webHidden/>
              </w:rPr>
              <w:t>13</w:t>
            </w:r>
            <w:r>
              <w:rPr>
                <w:noProof/>
                <w:webHidden/>
              </w:rPr>
              <w:fldChar w:fldCharType="end"/>
            </w:r>
          </w:hyperlink>
        </w:p>
        <w:p w14:paraId="2CB82CFF" w14:textId="5F33F4C0" w:rsidR="00EB2454" w:rsidRDefault="00EB2454">
          <w:pPr>
            <w:pStyle w:val="TableofFigures"/>
            <w:tabs>
              <w:tab w:val="right" w:leader="dot" w:pos="10070"/>
            </w:tabs>
            <w:rPr>
              <w:noProof/>
            </w:rPr>
          </w:pPr>
          <w:hyperlink w:anchor="_Toc488415257" w:history="1">
            <w:r w:rsidRPr="00A80BB3">
              <w:rPr>
                <w:rStyle w:val="Hyperlink"/>
                <w:noProof/>
              </w:rPr>
              <w:t>Table 5: Leeway Data</w:t>
            </w:r>
            <w:r>
              <w:rPr>
                <w:noProof/>
                <w:webHidden/>
              </w:rPr>
              <w:tab/>
            </w:r>
            <w:r>
              <w:rPr>
                <w:noProof/>
                <w:webHidden/>
              </w:rPr>
              <w:fldChar w:fldCharType="begin"/>
            </w:r>
            <w:r>
              <w:rPr>
                <w:noProof/>
                <w:webHidden/>
              </w:rPr>
              <w:instrText xml:space="preserve"> PAGEREF _Toc488415257 \h </w:instrText>
            </w:r>
            <w:r>
              <w:rPr>
                <w:noProof/>
                <w:webHidden/>
              </w:rPr>
            </w:r>
            <w:r>
              <w:rPr>
                <w:noProof/>
                <w:webHidden/>
              </w:rPr>
              <w:fldChar w:fldCharType="separate"/>
            </w:r>
            <w:r>
              <w:rPr>
                <w:noProof/>
                <w:webHidden/>
              </w:rPr>
              <w:t>17</w:t>
            </w:r>
            <w:r>
              <w:rPr>
                <w:noProof/>
                <w:webHidden/>
              </w:rPr>
              <w:fldChar w:fldCharType="end"/>
            </w:r>
          </w:hyperlink>
        </w:p>
        <w:p w14:paraId="30A2F6C0" w14:textId="48B9B55C" w:rsidR="00EB2454" w:rsidRDefault="00EB2454">
          <w:pPr>
            <w:pStyle w:val="TableofFigures"/>
            <w:tabs>
              <w:tab w:val="right" w:leader="dot" w:pos="10070"/>
            </w:tabs>
            <w:rPr>
              <w:noProof/>
            </w:rPr>
          </w:pPr>
          <w:hyperlink w:anchor="_Toc488415258" w:history="1">
            <w:r w:rsidRPr="00A80BB3">
              <w:rPr>
                <w:rStyle w:val="Hyperlink"/>
                <w:noProof/>
              </w:rPr>
              <w:t>Table 6: Leeway Calculator</w:t>
            </w:r>
            <w:r>
              <w:rPr>
                <w:noProof/>
                <w:webHidden/>
              </w:rPr>
              <w:tab/>
            </w:r>
            <w:r>
              <w:rPr>
                <w:noProof/>
                <w:webHidden/>
              </w:rPr>
              <w:fldChar w:fldCharType="begin"/>
            </w:r>
            <w:r>
              <w:rPr>
                <w:noProof/>
                <w:webHidden/>
              </w:rPr>
              <w:instrText xml:space="preserve"> PAGEREF _Toc488415258 \h </w:instrText>
            </w:r>
            <w:r>
              <w:rPr>
                <w:noProof/>
                <w:webHidden/>
              </w:rPr>
            </w:r>
            <w:r>
              <w:rPr>
                <w:noProof/>
                <w:webHidden/>
              </w:rPr>
              <w:fldChar w:fldCharType="separate"/>
            </w:r>
            <w:r>
              <w:rPr>
                <w:noProof/>
                <w:webHidden/>
              </w:rPr>
              <w:t>17</w:t>
            </w:r>
            <w:r>
              <w:rPr>
                <w:noProof/>
                <w:webHidden/>
              </w:rPr>
              <w:fldChar w:fldCharType="end"/>
            </w:r>
          </w:hyperlink>
        </w:p>
        <w:p w14:paraId="76E0E6FF" w14:textId="4123B0CB" w:rsidR="00EB2454" w:rsidRDefault="00EB2454">
          <w:pPr>
            <w:pStyle w:val="TableofFigures"/>
            <w:tabs>
              <w:tab w:val="right" w:leader="dot" w:pos="10070"/>
            </w:tabs>
            <w:rPr>
              <w:noProof/>
            </w:rPr>
          </w:pPr>
          <w:hyperlink w:anchor="_Toc488415259" w:history="1">
            <w:r w:rsidRPr="00A80BB3">
              <w:rPr>
                <w:rStyle w:val="Hyperlink"/>
                <w:noProof/>
              </w:rPr>
              <w:t>Table 7: Characteristics of Land Edges</w:t>
            </w:r>
            <w:r>
              <w:rPr>
                <w:noProof/>
                <w:webHidden/>
              </w:rPr>
              <w:tab/>
            </w:r>
            <w:r>
              <w:rPr>
                <w:noProof/>
                <w:webHidden/>
              </w:rPr>
              <w:fldChar w:fldCharType="begin"/>
            </w:r>
            <w:r>
              <w:rPr>
                <w:noProof/>
                <w:webHidden/>
              </w:rPr>
              <w:instrText xml:space="preserve"> PAGEREF _Toc488415259 \h </w:instrText>
            </w:r>
            <w:r>
              <w:rPr>
                <w:noProof/>
                <w:webHidden/>
              </w:rPr>
            </w:r>
            <w:r>
              <w:rPr>
                <w:noProof/>
                <w:webHidden/>
              </w:rPr>
              <w:fldChar w:fldCharType="separate"/>
            </w:r>
            <w:r>
              <w:rPr>
                <w:noProof/>
                <w:webHidden/>
              </w:rPr>
              <w:t>19</w:t>
            </w:r>
            <w:r>
              <w:rPr>
                <w:noProof/>
                <w:webHidden/>
              </w:rPr>
              <w:fldChar w:fldCharType="end"/>
            </w:r>
          </w:hyperlink>
        </w:p>
        <w:p w14:paraId="2D0AB285" w14:textId="3A4B8494" w:rsidR="00EB2454" w:rsidRDefault="00EB2454">
          <w:pPr>
            <w:pStyle w:val="TableofFigures"/>
            <w:tabs>
              <w:tab w:val="right" w:leader="dot" w:pos="10070"/>
            </w:tabs>
            <w:rPr>
              <w:noProof/>
            </w:rPr>
          </w:pPr>
          <w:hyperlink w:anchor="_Toc488415260" w:history="1">
            <w:r w:rsidRPr="00A80BB3">
              <w:rPr>
                <w:rStyle w:val="Hyperlink"/>
                <w:noProof/>
              </w:rPr>
              <w:t>Table 8: Polygons from Sections of a Polygon</w:t>
            </w:r>
            <w:r>
              <w:rPr>
                <w:noProof/>
                <w:webHidden/>
              </w:rPr>
              <w:tab/>
            </w:r>
            <w:r>
              <w:rPr>
                <w:noProof/>
                <w:webHidden/>
              </w:rPr>
              <w:fldChar w:fldCharType="begin"/>
            </w:r>
            <w:r>
              <w:rPr>
                <w:noProof/>
                <w:webHidden/>
              </w:rPr>
              <w:instrText xml:space="preserve"> PAGEREF _Toc488415260 \h </w:instrText>
            </w:r>
            <w:r>
              <w:rPr>
                <w:noProof/>
                <w:webHidden/>
              </w:rPr>
            </w:r>
            <w:r>
              <w:rPr>
                <w:noProof/>
                <w:webHidden/>
              </w:rPr>
              <w:fldChar w:fldCharType="separate"/>
            </w:r>
            <w:r>
              <w:rPr>
                <w:noProof/>
                <w:webHidden/>
              </w:rPr>
              <w:t>21</w:t>
            </w:r>
            <w:r>
              <w:rPr>
                <w:noProof/>
                <w:webHidden/>
              </w:rPr>
              <w:fldChar w:fldCharType="end"/>
            </w:r>
          </w:hyperlink>
        </w:p>
        <w:p w14:paraId="0E6F6D83" w14:textId="36FD8FBB" w:rsidR="00EB2454" w:rsidRDefault="00EB2454">
          <w:pPr>
            <w:pStyle w:val="TableofFigures"/>
            <w:tabs>
              <w:tab w:val="right" w:leader="dot" w:pos="10070"/>
            </w:tabs>
            <w:rPr>
              <w:noProof/>
            </w:rPr>
          </w:pPr>
          <w:hyperlink w:anchor="_Toc488415261" w:history="1">
            <w:r w:rsidRPr="00A80BB3">
              <w:rPr>
                <w:rStyle w:val="Hyperlink"/>
                <w:noProof/>
              </w:rPr>
              <w:t>Table 9: 4 Levels and their Colors</w:t>
            </w:r>
            <w:r>
              <w:rPr>
                <w:noProof/>
                <w:webHidden/>
              </w:rPr>
              <w:tab/>
            </w:r>
            <w:r>
              <w:rPr>
                <w:noProof/>
                <w:webHidden/>
              </w:rPr>
              <w:fldChar w:fldCharType="begin"/>
            </w:r>
            <w:r>
              <w:rPr>
                <w:noProof/>
                <w:webHidden/>
              </w:rPr>
              <w:instrText xml:space="preserve"> PAGEREF _Toc488415261 \h </w:instrText>
            </w:r>
            <w:r>
              <w:rPr>
                <w:noProof/>
                <w:webHidden/>
              </w:rPr>
            </w:r>
            <w:r>
              <w:rPr>
                <w:noProof/>
                <w:webHidden/>
              </w:rPr>
              <w:fldChar w:fldCharType="separate"/>
            </w:r>
            <w:r>
              <w:rPr>
                <w:noProof/>
                <w:webHidden/>
              </w:rPr>
              <w:t>22</w:t>
            </w:r>
            <w:r>
              <w:rPr>
                <w:noProof/>
                <w:webHidden/>
              </w:rPr>
              <w:fldChar w:fldCharType="end"/>
            </w:r>
          </w:hyperlink>
        </w:p>
        <w:p w14:paraId="7815EB3E"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090B0736" w14:textId="77777777" w:rsidR="00EB2454"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072067B4" w14:textId="429689E5" w:rsidR="00EB2454" w:rsidRDefault="00EB2454">
          <w:pPr>
            <w:pStyle w:val="TableofFigures"/>
            <w:tabs>
              <w:tab w:val="right" w:leader="dot" w:pos="10070"/>
            </w:tabs>
            <w:rPr>
              <w:noProof/>
            </w:rPr>
          </w:pPr>
          <w:hyperlink w:anchor="_Toc488415262" w:history="1">
            <w:r w:rsidRPr="00F21FBC">
              <w:rPr>
                <w:rStyle w:val="Hyperlink"/>
                <w:noProof/>
              </w:rPr>
              <w:t>Figure 1: Non convex Polygon</w:t>
            </w:r>
            <w:r>
              <w:rPr>
                <w:noProof/>
                <w:webHidden/>
              </w:rPr>
              <w:tab/>
            </w:r>
            <w:r>
              <w:rPr>
                <w:noProof/>
                <w:webHidden/>
              </w:rPr>
              <w:fldChar w:fldCharType="begin"/>
            </w:r>
            <w:r>
              <w:rPr>
                <w:noProof/>
                <w:webHidden/>
              </w:rPr>
              <w:instrText xml:space="preserve"> PAGEREF _Toc488415262 \h </w:instrText>
            </w:r>
            <w:r>
              <w:rPr>
                <w:noProof/>
                <w:webHidden/>
              </w:rPr>
            </w:r>
            <w:r>
              <w:rPr>
                <w:noProof/>
                <w:webHidden/>
              </w:rPr>
              <w:fldChar w:fldCharType="separate"/>
            </w:r>
            <w:r>
              <w:rPr>
                <w:noProof/>
                <w:webHidden/>
              </w:rPr>
              <w:t>3</w:t>
            </w:r>
            <w:r>
              <w:rPr>
                <w:noProof/>
                <w:webHidden/>
              </w:rPr>
              <w:fldChar w:fldCharType="end"/>
            </w:r>
          </w:hyperlink>
        </w:p>
        <w:p w14:paraId="01372A01" w14:textId="5F0540E6" w:rsidR="00EB2454" w:rsidRDefault="00EB2454">
          <w:pPr>
            <w:pStyle w:val="TableofFigures"/>
            <w:tabs>
              <w:tab w:val="right" w:leader="dot" w:pos="10070"/>
            </w:tabs>
            <w:rPr>
              <w:noProof/>
            </w:rPr>
          </w:pPr>
          <w:hyperlink w:anchor="_Toc488415263" w:history="1">
            <w:r w:rsidRPr="00F21FBC">
              <w:rPr>
                <w:rStyle w:val="Hyperlink"/>
                <w:noProof/>
              </w:rPr>
              <w:t>Figure 2: Area of an LOB</w:t>
            </w:r>
            <w:r>
              <w:rPr>
                <w:noProof/>
                <w:webHidden/>
              </w:rPr>
              <w:tab/>
            </w:r>
            <w:r>
              <w:rPr>
                <w:noProof/>
                <w:webHidden/>
              </w:rPr>
              <w:fldChar w:fldCharType="begin"/>
            </w:r>
            <w:r>
              <w:rPr>
                <w:noProof/>
                <w:webHidden/>
              </w:rPr>
              <w:instrText xml:space="preserve"> PAGEREF _Toc488415263 \h </w:instrText>
            </w:r>
            <w:r>
              <w:rPr>
                <w:noProof/>
                <w:webHidden/>
              </w:rPr>
            </w:r>
            <w:r>
              <w:rPr>
                <w:noProof/>
                <w:webHidden/>
              </w:rPr>
              <w:fldChar w:fldCharType="separate"/>
            </w:r>
            <w:r>
              <w:rPr>
                <w:noProof/>
                <w:webHidden/>
              </w:rPr>
              <w:t>5</w:t>
            </w:r>
            <w:r>
              <w:rPr>
                <w:noProof/>
                <w:webHidden/>
              </w:rPr>
              <w:fldChar w:fldCharType="end"/>
            </w:r>
          </w:hyperlink>
        </w:p>
        <w:p w14:paraId="3C531206" w14:textId="2E58482C" w:rsidR="00EB2454" w:rsidRDefault="00EB2454">
          <w:pPr>
            <w:pStyle w:val="TableofFigures"/>
            <w:tabs>
              <w:tab w:val="right" w:leader="dot" w:pos="10070"/>
            </w:tabs>
            <w:rPr>
              <w:noProof/>
            </w:rPr>
          </w:pPr>
          <w:hyperlink w:anchor="_Toc488415264" w:history="1">
            <w:r w:rsidRPr="00F21FBC">
              <w:rPr>
                <w:rStyle w:val="Hyperlink"/>
                <w:noProof/>
              </w:rPr>
              <w:t>Figure 3: Snowcone diagram: Center (green dot) and Vertex (orange dot)</w:t>
            </w:r>
            <w:r>
              <w:rPr>
                <w:noProof/>
                <w:webHidden/>
              </w:rPr>
              <w:tab/>
            </w:r>
            <w:r>
              <w:rPr>
                <w:noProof/>
                <w:webHidden/>
              </w:rPr>
              <w:fldChar w:fldCharType="begin"/>
            </w:r>
            <w:r>
              <w:rPr>
                <w:noProof/>
                <w:webHidden/>
              </w:rPr>
              <w:instrText xml:space="preserve"> PAGEREF _Toc488415264 \h </w:instrText>
            </w:r>
            <w:r>
              <w:rPr>
                <w:noProof/>
                <w:webHidden/>
              </w:rPr>
            </w:r>
            <w:r>
              <w:rPr>
                <w:noProof/>
                <w:webHidden/>
              </w:rPr>
              <w:fldChar w:fldCharType="separate"/>
            </w:r>
            <w:r>
              <w:rPr>
                <w:noProof/>
                <w:webHidden/>
              </w:rPr>
              <w:t>6</w:t>
            </w:r>
            <w:r>
              <w:rPr>
                <w:noProof/>
                <w:webHidden/>
              </w:rPr>
              <w:fldChar w:fldCharType="end"/>
            </w:r>
          </w:hyperlink>
        </w:p>
        <w:p w14:paraId="59E749B8" w14:textId="204ABCFF" w:rsidR="00EB2454" w:rsidRDefault="00EB2454">
          <w:pPr>
            <w:pStyle w:val="TableofFigures"/>
            <w:tabs>
              <w:tab w:val="right" w:leader="dot" w:pos="10070"/>
            </w:tabs>
            <w:rPr>
              <w:noProof/>
            </w:rPr>
          </w:pPr>
          <w:hyperlink w:anchor="_Toc488415265" w:history="1">
            <w:r w:rsidRPr="00F21FBC">
              <w:rPr>
                <w:rStyle w:val="Hyperlink"/>
                <w:noProof/>
              </w:rPr>
              <w:t>Figure 4: "Correlation” between Dwell Zones</w:t>
            </w:r>
            <w:r>
              <w:rPr>
                <w:noProof/>
                <w:webHidden/>
              </w:rPr>
              <w:tab/>
            </w:r>
            <w:r>
              <w:rPr>
                <w:noProof/>
                <w:webHidden/>
              </w:rPr>
              <w:fldChar w:fldCharType="begin"/>
            </w:r>
            <w:r>
              <w:rPr>
                <w:noProof/>
                <w:webHidden/>
              </w:rPr>
              <w:instrText xml:space="preserve"> PAGEREF _Toc488415265 \h </w:instrText>
            </w:r>
            <w:r>
              <w:rPr>
                <w:noProof/>
                <w:webHidden/>
              </w:rPr>
            </w:r>
            <w:r>
              <w:rPr>
                <w:noProof/>
                <w:webHidden/>
              </w:rPr>
              <w:fldChar w:fldCharType="separate"/>
            </w:r>
            <w:r>
              <w:rPr>
                <w:noProof/>
                <w:webHidden/>
              </w:rPr>
              <w:t>8</w:t>
            </w:r>
            <w:r>
              <w:rPr>
                <w:noProof/>
                <w:webHidden/>
              </w:rPr>
              <w:fldChar w:fldCharType="end"/>
            </w:r>
          </w:hyperlink>
        </w:p>
        <w:p w14:paraId="1903FF79" w14:textId="168E1396" w:rsidR="00EB2454" w:rsidRDefault="00EB2454">
          <w:pPr>
            <w:pStyle w:val="TableofFigures"/>
            <w:tabs>
              <w:tab w:val="right" w:leader="dot" w:pos="10070"/>
            </w:tabs>
            <w:rPr>
              <w:noProof/>
            </w:rPr>
          </w:pPr>
          <w:hyperlink w:anchor="_Toc488415266" w:history="1">
            <w:r w:rsidRPr="00F21FBC">
              <w:rPr>
                <w:rStyle w:val="Hyperlink"/>
                <w:noProof/>
              </w:rPr>
              <w:t>Figure 5: Connecting Centers of Mass, and Perfect Correlation</w:t>
            </w:r>
            <w:r>
              <w:rPr>
                <w:noProof/>
                <w:webHidden/>
              </w:rPr>
              <w:tab/>
            </w:r>
            <w:r>
              <w:rPr>
                <w:noProof/>
                <w:webHidden/>
              </w:rPr>
              <w:fldChar w:fldCharType="begin"/>
            </w:r>
            <w:r>
              <w:rPr>
                <w:noProof/>
                <w:webHidden/>
              </w:rPr>
              <w:instrText xml:space="preserve"> PAGEREF _Toc488415266 \h </w:instrText>
            </w:r>
            <w:r>
              <w:rPr>
                <w:noProof/>
                <w:webHidden/>
              </w:rPr>
            </w:r>
            <w:r>
              <w:rPr>
                <w:noProof/>
                <w:webHidden/>
              </w:rPr>
              <w:fldChar w:fldCharType="separate"/>
            </w:r>
            <w:r>
              <w:rPr>
                <w:noProof/>
                <w:webHidden/>
              </w:rPr>
              <w:t>9</w:t>
            </w:r>
            <w:r>
              <w:rPr>
                <w:noProof/>
                <w:webHidden/>
              </w:rPr>
              <w:fldChar w:fldCharType="end"/>
            </w:r>
          </w:hyperlink>
        </w:p>
        <w:p w14:paraId="496C8073" w14:textId="5E88A820" w:rsidR="00EB2454" w:rsidRDefault="00EB2454">
          <w:pPr>
            <w:pStyle w:val="TableofFigures"/>
            <w:tabs>
              <w:tab w:val="right" w:leader="dot" w:pos="10070"/>
            </w:tabs>
            <w:rPr>
              <w:noProof/>
            </w:rPr>
          </w:pPr>
          <w:hyperlink w:anchor="_Toc488415267" w:history="1">
            <w:r w:rsidRPr="00F21FBC">
              <w:rPr>
                <w:rStyle w:val="Hyperlink"/>
                <w:noProof/>
              </w:rPr>
              <w:t>Figure 6: Perfect Anti-Correlation and No Correlation</w:t>
            </w:r>
            <w:r>
              <w:rPr>
                <w:noProof/>
                <w:webHidden/>
              </w:rPr>
              <w:tab/>
            </w:r>
            <w:r>
              <w:rPr>
                <w:noProof/>
                <w:webHidden/>
              </w:rPr>
              <w:fldChar w:fldCharType="begin"/>
            </w:r>
            <w:r>
              <w:rPr>
                <w:noProof/>
                <w:webHidden/>
              </w:rPr>
              <w:instrText xml:space="preserve"> PAGEREF _Toc488415267 \h </w:instrText>
            </w:r>
            <w:r>
              <w:rPr>
                <w:noProof/>
                <w:webHidden/>
              </w:rPr>
            </w:r>
            <w:r>
              <w:rPr>
                <w:noProof/>
                <w:webHidden/>
              </w:rPr>
              <w:fldChar w:fldCharType="separate"/>
            </w:r>
            <w:r>
              <w:rPr>
                <w:noProof/>
                <w:webHidden/>
              </w:rPr>
              <w:t>10</w:t>
            </w:r>
            <w:r>
              <w:rPr>
                <w:noProof/>
                <w:webHidden/>
              </w:rPr>
              <w:fldChar w:fldCharType="end"/>
            </w:r>
          </w:hyperlink>
        </w:p>
        <w:p w14:paraId="62889E28" w14:textId="1C4D61E7" w:rsidR="00EB2454" w:rsidRDefault="00EB2454">
          <w:pPr>
            <w:pStyle w:val="TableofFigures"/>
            <w:tabs>
              <w:tab w:val="right" w:leader="dot" w:pos="10070"/>
            </w:tabs>
            <w:rPr>
              <w:noProof/>
            </w:rPr>
          </w:pPr>
          <w:hyperlink w:anchor="_Toc488415268" w:history="1">
            <w:r w:rsidRPr="00F21FBC">
              <w:rPr>
                <w:rStyle w:val="Hyperlink"/>
                <w:noProof/>
              </w:rPr>
              <w:t>Figure 7: Correlation = 0.75, used in Sim</w:t>
            </w:r>
            <w:r>
              <w:rPr>
                <w:noProof/>
                <w:webHidden/>
              </w:rPr>
              <w:tab/>
            </w:r>
            <w:r>
              <w:rPr>
                <w:noProof/>
                <w:webHidden/>
              </w:rPr>
              <w:fldChar w:fldCharType="begin"/>
            </w:r>
            <w:r>
              <w:rPr>
                <w:noProof/>
                <w:webHidden/>
              </w:rPr>
              <w:instrText xml:space="preserve"> PAGEREF _Toc488415268 \h </w:instrText>
            </w:r>
            <w:r>
              <w:rPr>
                <w:noProof/>
                <w:webHidden/>
              </w:rPr>
            </w:r>
            <w:r>
              <w:rPr>
                <w:noProof/>
                <w:webHidden/>
              </w:rPr>
              <w:fldChar w:fldCharType="separate"/>
            </w:r>
            <w:r>
              <w:rPr>
                <w:noProof/>
                <w:webHidden/>
              </w:rPr>
              <w:t>10</w:t>
            </w:r>
            <w:r>
              <w:rPr>
                <w:noProof/>
                <w:webHidden/>
              </w:rPr>
              <w:fldChar w:fldCharType="end"/>
            </w:r>
          </w:hyperlink>
        </w:p>
        <w:p w14:paraId="2E285154" w14:textId="5A3A1DB7" w:rsidR="00EB2454" w:rsidRDefault="00EB2454">
          <w:pPr>
            <w:pStyle w:val="TableofFigures"/>
            <w:tabs>
              <w:tab w:val="right" w:leader="dot" w:pos="10070"/>
            </w:tabs>
            <w:rPr>
              <w:noProof/>
            </w:rPr>
          </w:pPr>
          <w:hyperlink w:anchor="_Toc488415269" w:history="1">
            <w:r w:rsidRPr="00F21FBC">
              <w:rPr>
                <w:rStyle w:val="Hyperlink"/>
                <w:noProof/>
              </w:rPr>
              <w:t>Figure 8: Intervals of a Hazard for an Example Particle</w:t>
            </w:r>
            <w:r>
              <w:rPr>
                <w:noProof/>
                <w:webHidden/>
              </w:rPr>
              <w:tab/>
            </w:r>
            <w:r>
              <w:rPr>
                <w:noProof/>
                <w:webHidden/>
              </w:rPr>
              <w:fldChar w:fldCharType="begin"/>
            </w:r>
            <w:r>
              <w:rPr>
                <w:noProof/>
                <w:webHidden/>
              </w:rPr>
              <w:instrText xml:space="preserve"> PAGEREF _Toc488415269 \h </w:instrText>
            </w:r>
            <w:r>
              <w:rPr>
                <w:noProof/>
                <w:webHidden/>
              </w:rPr>
            </w:r>
            <w:r>
              <w:rPr>
                <w:noProof/>
                <w:webHidden/>
              </w:rPr>
              <w:fldChar w:fldCharType="separate"/>
            </w:r>
            <w:r>
              <w:rPr>
                <w:noProof/>
                <w:webHidden/>
              </w:rPr>
              <w:t>11</w:t>
            </w:r>
            <w:r>
              <w:rPr>
                <w:noProof/>
                <w:webHidden/>
              </w:rPr>
              <w:fldChar w:fldCharType="end"/>
            </w:r>
          </w:hyperlink>
        </w:p>
        <w:p w14:paraId="5BC4D376" w14:textId="6748898D" w:rsidR="00EB2454" w:rsidRDefault="00EB2454">
          <w:pPr>
            <w:pStyle w:val="TableofFigures"/>
            <w:tabs>
              <w:tab w:val="right" w:leader="dot" w:pos="10070"/>
            </w:tabs>
            <w:rPr>
              <w:noProof/>
            </w:rPr>
          </w:pPr>
          <w:hyperlink w:anchor="_Toc488415270" w:history="1">
            <w:r w:rsidRPr="00F21FBC">
              <w:rPr>
                <w:rStyle w:val="Hyperlink"/>
                <w:noProof/>
              </w:rPr>
              <w:t>Figure 9: High School Equation of a Line</w:t>
            </w:r>
            <w:r>
              <w:rPr>
                <w:noProof/>
                <w:webHidden/>
              </w:rPr>
              <w:tab/>
            </w:r>
            <w:r>
              <w:rPr>
                <w:noProof/>
                <w:webHidden/>
              </w:rPr>
              <w:fldChar w:fldCharType="begin"/>
            </w:r>
            <w:r>
              <w:rPr>
                <w:noProof/>
                <w:webHidden/>
              </w:rPr>
              <w:instrText xml:space="preserve"> PAGEREF _Toc488415270 \h </w:instrText>
            </w:r>
            <w:r>
              <w:rPr>
                <w:noProof/>
                <w:webHidden/>
              </w:rPr>
            </w:r>
            <w:r>
              <w:rPr>
                <w:noProof/>
                <w:webHidden/>
              </w:rPr>
              <w:fldChar w:fldCharType="separate"/>
            </w:r>
            <w:r>
              <w:rPr>
                <w:noProof/>
                <w:webHidden/>
              </w:rPr>
              <w:t>18</w:t>
            </w:r>
            <w:r>
              <w:rPr>
                <w:noProof/>
                <w:webHidden/>
              </w:rPr>
              <w:fldChar w:fldCharType="end"/>
            </w:r>
          </w:hyperlink>
        </w:p>
        <w:p w14:paraId="28F14ECE" w14:textId="17E0E57F" w:rsidR="00EB2454" w:rsidRDefault="00EB2454">
          <w:pPr>
            <w:pStyle w:val="TableofFigures"/>
            <w:tabs>
              <w:tab w:val="right" w:leader="dot" w:pos="10070"/>
            </w:tabs>
            <w:rPr>
              <w:noProof/>
            </w:rPr>
          </w:pPr>
          <w:hyperlink w:anchor="_Toc488415271" w:history="1">
            <w:r w:rsidRPr="00F21FBC">
              <w:rPr>
                <w:rStyle w:val="Hyperlink"/>
                <w:noProof/>
              </w:rPr>
              <w:t>Figure 10: Truncation Produces Multiple Polygons</w:t>
            </w:r>
            <w:r>
              <w:rPr>
                <w:noProof/>
                <w:webHidden/>
              </w:rPr>
              <w:tab/>
            </w:r>
            <w:r>
              <w:rPr>
                <w:noProof/>
                <w:webHidden/>
              </w:rPr>
              <w:fldChar w:fldCharType="begin"/>
            </w:r>
            <w:r>
              <w:rPr>
                <w:noProof/>
                <w:webHidden/>
              </w:rPr>
              <w:instrText xml:space="preserve"> PAGEREF _Toc488415271 \h </w:instrText>
            </w:r>
            <w:r>
              <w:rPr>
                <w:noProof/>
                <w:webHidden/>
              </w:rPr>
            </w:r>
            <w:r>
              <w:rPr>
                <w:noProof/>
                <w:webHidden/>
              </w:rPr>
              <w:fldChar w:fldCharType="separate"/>
            </w:r>
            <w:r>
              <w:rPr>
                <w:noProof/>
                <w:webHidden/>
              </w:rPr>
              <w:t>21</w:t>
            </w:r>
            <w:r>
              <w:rPr>
                <w:noProof/>
                <w:webHidden/>
              </w:rPr>
              <w:fldChar w:fldCharType="end"/>
            </w:r>
          </w:hyperlink>
        </w:p>
        <w:p w14:paraId="4C68EEC1" w14:textId="513A04D4" w:rsidR="00EB2454" w:rsidRDefault="00EB2454">
          <w:pPr>
            <w:pStyle w:val="TableofFigures"/>
            <w:tabs>
              <w:tab w:val="right" w:leader="dot" w:pos="10070"/>
            </w:tabs>
            <w:rPr>
              <w:noProof/>
            </w:rPr>
          </w:pPr>
          <w:hyperlink w:anchor="_Toc488415272" w:history="1">
            <w:r w:rsidRPr="00F21FBC">
              <w:rPr>
                <w:rStyle w:val="Hyperlink"/>
                <w:noProof/>
              </w:rPr>
              <w:t>Figure 11: Truncated Island inside of Truncated Lake inside of Truncated Continent</w:t>
            </w:r>
            <w:r>
              <w:rPr>
                <w:noProof/>
                <w:webHidden/>
              </w:rPr>
              <w:tab/>
            </w:r>
            <w:r>
              <w:rPr>
                <w:noProof/>
                <w:webHidden/>
              </w:rPr>
              <w:fldChar w:fldCharType="begin"/>
            </w:r>
            <w:r>
              <w:rPr>
                <w:noProof/>
                <w:webHidden/>
              </w:rPr>
              <w:instrText xml:space="preserve"> PAGEREF _Toc488415272 \h </w:instrText>
            </w:r>
            <w:r>
              <w:rPr>
                <w:noProof/>
                <w:webHidden/>
              </w:rPr>
            </w:r>
            <w:r>
              <w:rPr>
                <w:noProof/>
                <w:webHidden/>
              </w:rPr>
              <w:fldChar w:fldCharType="separate"/>
            </w:r>
            <w:r>
              <w:rPr>
                <w:noProof/>
                <w:webHidden/>
              </w:rPr>
              <w:t>22</w:t>
            </w:r>
            <w:r>
              <w:rPr>
                <w:noProof/>
                <w:webHidden/>
              </w:rPr>
              <w:fldChar w:fldCharType="end"/>
            </w:r>
          </w:hyperlink>
        </w:p>
        <w:p w14:paraId="709C4B9C" w14:textId="3D1932F1" w:rsidR="00EB2454" w:rsidRDefault="00EB2454">
          <w:pPr>
            <w:pStyle w:val="TableofFigures"/>
            <w:tabs>
              <w:tab w:val="right" w:leader="dot" w:pos="10070"/>
            </w:tabs>
            <w:rPr>
              <w:noProof/>
            </w:rPr>
          </w:pPr>
          <w:hyperlink w:anchor="_Toc488415273" w:history="1">
            <w:r w:rsidRPr="00F21FBC">
              <w:rPr>
                <w:rStyle w:val="Hyperlink"/>
                <w:noProof/>
              </w:rPr>
              <w:t>Figure 12: Lake Basins for Superior, Michigan-Huron, Erie, Ontario, and Champlain</w:t>
            </w:r>
            <w:r>
              <w:rPr>
                <w:noProof/>
                <w:webHidden/>
              </w:rPr>
              <w:tab/>
            </w:r>
            <w:r>
              <w:rPr>
                <w:noProof/>
                <w:webHidden/>
              </w:rPr>
              <w:fldChar w:fldCharType="begin"/>
            </w:r>
            <w:r>
              <w:rPr>
                <w:noProof/>
                <w:webHidden/>
              </w:rPr>
              <w:instrText xml:space="preserve"> PAGEREF _Toc488415273 \h </w:instrText>
            </w:r>
            <w:r>
              <w:rPr>
                <w:noProof/>
                <w:webHidden/>
              </w:rPr>
            </w:r>
            <w:r>
              <w:rPr>
                <w:noProof/>
                <w:webHidden/>
              </w:rPr>
              <w:fldChar w:fldCharType="separate"/>
            </w:r>
            <w:r>
              <w:rPr>
                <w:noProof/>
                <w:webHidden/>
              </w:rPr>
              <w:t>27</w:t>
            </w:r>
            <w:r>
              <w:rPr>
                <w:noProof/>
                <w:webHidden/>
              </w:rPr>
              <w:fldChar w:fldCharType="end"/>
            </w:r>
          </w:hyperlink>
        </w:p>
        <w:p w14:paraId="370D9649" w14:textId="20F6DE49" w:rsidR="00EB2454" w:rsidRDefault="00EB2454">
          <w:pPr>
            <w:pStyle w:val="TableofFigures"/>
            <w:tabs>
              <w:tab w:val="right" w:leader="dot" w:pos="10070"/>
            </w:tabs>
            <w:rPr>
              <w:noProof/>
            </w:rPr>
          </w:pPr>
          <w:hyperlink w:anchor="_Toc488415274" w:history="1">
            <w:r w:rsidRPr="00F21FBC">
              <w:rPr>
                <w:rStyle w:val="Hyperlink"/>
                <w:noProof/>
              </w:rPr>
              <w:t>Figure 13: Non-zero Detection Region for ESS</w:t>
            </w:r>
            <w:r>
              <w:rPr>
                <w:noProof/>
                <w:webHidden/>
              </w:rPr>
              <w:tab/>
            </w:r>
            <w:r>
              <w:rPr>
                <w:noProof/>
                <w:webHidden/>
              </w:rPr>
              <w:fldChar w:fldCharType="begin"/>
            </w:r>
            <w:r>
              <w:rPr>
                <w:noProof/>
                <w:webHidden/>
              </w:rPr>
              <w:instrText xml:space="preserve"> PAGEREF _Toc488415274 \h </w:instrText>
            </w:r>
            <w:r>
              <w:rPr>
                <w:noProof/>
                <w:webHidden/>
              </w:rPr>
            </w:r>
            <w:r>
              <w:rPr>
                <w:noProof/>
                <w:webHidden/>
              </w:rPr>
              <w:fldChar w:fldCharType="separate"/>
            </w:r>
            <w:r>
              <w:rPr>
                <w:noProof/>
                <w:webHidden/>
              </w:rPr>
              <w:t>29</w:t>
            </w:r>
            <w:r>
              <w:rPr>
                <w:noProof/>
                <w:webHidden/>
              </w:rPr>
              <w:fldChar w:fldCharType="end"/>
            </w:r>
          </w:hyperlink>
        </w:p>
        <w:p w14:paraId="1F4B36AE" w14:textId="491E962D" w:rsidR="00EB2454" w:rsidRDefault="00EB2454">
          <w:pPr>
            <w:pStyle w:val="TableofFigures"/>
            <w:tabs>
              <w:tab w:val="right" w:leader="dot" w:pos="10070"/>
            </w:tabs>
            <w:rPr>
              <w:noProof/>
            </w:rPr>
          </w:pPr>
          <w:hyperlink w:anchor="_Toc488415275" w:history="1">
            <w:r w:rsidRPr="00F21FBC">
              <w:rPr>
                <w:rStyle w:val="Hyperlink"/>
                <w:noProof/>
              </w:rPr>
              <w:t>Figure 14: Practical Detection Region</w:t>
            </w:r>
            <w:r>
              <w:rPr>
                <w:noProof/>
                <w:webHidden/>
              </w:rPr>
              <w:tab/>
            </w:r>
            <w:r>
              <w:rPr>
                <w:noProof/>
                <w:webHidden/>
              </w:rPr>
              <w:fldChar w:fldCharType="begin"/>
            </w:r>
            <w:r>
              <w:rPr>
                <w:noProof/>
                <w:webHidden/>
              </w:rPr>
              <w:instrText xml:space="preserve"> PAGEREF _Toc488415275 \h </w:instrText>
            </w:r>
            <w:r>
              <w:rPr>
                <w:noProof/>
                <w:webHidden/>
              </w:rPr>
            </w:r>
            <w:r>
              <w:rPr>
                <w:noProof/>
                <w:webHidden/>
              </w:rPr>
              <w:fldChar w:fldCharType="separate"/>
            </w:r>
            <w:r>
              <w:rPr>
                <w:noProof/>
                <w:webHidden/>
              </w:rPr>
              <w:t>30</w:t>
            </w:r>
            <w:r>
              <w:rPr>
                <w:noProof/>
                <w:webHidden/>
              </w:rPr>
              <w:fldChar w:fldCharType="end"/>
            </w:r>
          </w:hyperlink>
        </w:p>
        <w:p w14:paraId="3A5793B2"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863D5E"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53044851" w14:textId="70DE465E" w:rsidR="00FD24E9" w:rsidRDefault="0048103B">
          <w:pPr>
            <w:pStyle w:val="Title"/>
          </w:pPr>
          <w:r>
            <w:t>Simulator Module</w:t>
          </w:r>
        </w:p>
      </w:sdtContent>
    </w:sdt>
    <w:p w14:paraId="66573FCA" w14:textId="77777777" w:rsidR="00FD24E9" w:rsidRDefault="00863D5E">
      <w:pPr>
        <w:pStyle w:val="Subtitle"/>
      </w:pPr>
      <w:sdt>
        <w:sdtPr>
          <w:alias w:val="Subtitle"/>
          <w:id w:val="-723052804"/>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EndPr/>
        <w:sdtContent>
          <w:r w:rsidR="006E409F">
            <w:t>SAROPS Version 2.1</w:t>
          </w:r>
        </w:sdtContent>
      </w:sdt>
    </w:p>
    <w:p w14:paraId="754356C2" w14:textId="3C9454A6" w:rsidR="00FD24E9" w:rsidRDefault="0055117F" w:rsidP="007C0DDE">
      <w:pPr>
        <w:pStyle w:val="Heading1"/>
      </w:pPr>
      <w:bookmarkStart w:id="2" w:name="_Ref477772818"/>
      <w:bookmarkStart w:id="3" w:name="_Toc488415213"/>
      <w:r w:rsidRPr="007C0DDE">
        <w:t>Introduction</w:t>
      </w:r>
      <w:bookmarkEnd w:id="2"/>
      <w:bookmarkEnd w:id="3"/>
    </w:p>
    <w:p w14:paraId="60B15B82" w14:textId="6ACE5C7D" w:rsidR="00C066EA" w:rsidRDefault="0048103B" w:rsidP="00C066EA">
      <w:r>
        <w:t xml:space="preserve">There are four major components of the SAROPS Sim module.  Two of them are highly visible; the Simulator which produces a dynamic probability distribution, and the Planner that uses this probability distribution to assign boxes to SRUs.  A description of Planner is included in the document (??).  </w:t>
      </w:r>
      <w:r w:rsidR="00C066EA">
        <w:t>In this current document, we will discuss Simulator.  We will refer to the Simulator module of SAROPS 2.1 as “</w:t>
      </w:r>
      <w:r w:rsidR="00C066EA" w:rsidRPr="0048103B">
        <w:t>Simulator</w:t>
      </w:r>
      <w:r w:rsidR="00C066EA">
        <w:t xml:space="preserve"> 2.1” or simply </w:t>
      </w:r>
      <w:r w:rsidR="00C066EA" w:rsidRPr="0048103B">
        <w:t>“Simulator,”</w:t>
      </w:r>
      <w:r w:rsidR="00C066EA">
        <w:t xml:space="preserve"> or even simply </w:t>
      </w:r>
      <w:r w:rsidR="00C066EA" w:rsidRPr="0048103B">
        <w:t>“Sim.”</w:t>
      </w:r>
      <w:r w:rsidR="00C066EA">
        <w:t xml:space="preserve">  Similarly, we will refer to the Simulator module of SAROPS 2.0.3 as </w:t>
      </w:r>
      <w:r w:rsidR="00C066EA" w:rsidRPr="0048103B">
        <w:t>Simulator</w:t>
      </w:r>
      <w:r w:rsidR="00C066EA">
        <w:t xml:space="preserve"> 2.0.3, and the Simulator module of SAROPS in general as simply </w:t>
      </w:r>
      <w:r w:rsidR="00C066EA" w:rsidRPr="0048103B">
        <w:t>Simulator</w:t>
      </w:r>
      <w:r w:rsidR="00C066EA">
        <w:t xml:space="preserve"> or </w:t>
      </w:r>
      <w:r w:rsidR="00C066EA" w:rsidRPr="0048103B">
        <w:t>Sim</w:t>
      </w:r>
      <w:r w:rsidR="00C066EA">
        <w:t>.</w:t>
      </w:r>
    </w:p>
    <w:p w14:paraId="000FDFB5" w14:textId="4312DA85" w:rsidR="00C066EA" w:rsidRDefault="0048103B" w:rsidP="00272945">
      <w:r>
        <w:t xml:space="preserve">The two other components of the SAROPS Sim module are the </w:t>
      </w:r>
      <w:proofErr w:type="spellStart"/>
      <w:r>
        <w:t>SimWebServer</w:t>
      </w:r>
      <w:proofErr w:type="spellEnd"/>
      <w:r w:rsidR="00272945">
        <w:t xml:space="preserve"> and the </w:t>
      </w:r>
      <w:proofErr w:type="spellStart"/>
      <w:r w:rsidR="00272945">
        <w:t>BuildSimLand</w:t>
      </w:r>
      <w:proofErr w:type="spellEnd"/>
      <w:r w:rsidR="00272945">
        <w:t xml:space="preserve"> modules.</w:t>
      </w:r>
      <w:r w:rsidR="00C066EA">
        <w:t xml:space="preserve">  Beyond this introductory section, we will not discuss these, but here we give a very brief overview of these two code modules.</w:t>
      </w:r>
    </w:p>
    <w:p w14:paraId="4555F19D" w14:textId="0CEFA8B7" w:rsidR="006D2AAB" w:rsidRDefault="006D2AAB" w:rsidP="006D2AAB">
      <w:pPr>
        <w:pStyle w:val="Heading2"/>
      </w:pPr>
      <w:bookmarkStart w:id="4" w:name="_Toc488415214"/>
      <w:r>
        <w:t>Non-Sim and Non-Planner Modules of SAROPS Sim</w:t>
      </w:r>
      <w:bookmarkEnd w:id="4"/>
    </w:p>
    <w:p w14:paraId="78CEEC19" w14:textId="2649837A" w:rsidR="006D2AAB" w:rsidRDefault="00A05A75" w:rsidP="00272945">
      <w:proofErr w:type="spellStart"/>
      <w:r w:rsidRPr="00B441A6">
        <w:rPr>
          <w:rFonts w:ascii="Courier New" w:hAnsi="Courier New"/>
        </w:rPr>
        <w:t>SimWebServer</w:t>
      </w:r>
      <w:proofErr w:type="spellEnd"/>
      <w:r>
        <w:t xml:space="preserve"> is a class in the package </w:t>
      </w:r>
      <w:proofErr w:type="spellStart"/>
      <w:proofErr w:type="gramStart"/>
      <w:r w:rsidRPr="00B441A6">
        <w:rPr>
          <w:rFonts w:ascii="Courier New" w:hAnsi="Courier New"/>
        </w:rPr>
        <w:t>com.</w:t>
      </w:r>
      <w:r w:rsidR="004D2CD3">
        <w:rPr>
          <w:rFonts w:ascii="Courier New" w:hAnsi="Courier New"/>
        </w:rPr>
        <w:t>metsci</w:t>
      </w:r>
      <w:proofErr w:type="gramEnd"/>
      <w:r w:rsidRPr="00B441A6">
        <w:rPr>
          <w:rFonts w:ascii="Courier New" w:hAnsi="Courier New"/>
        </w:rPr>
        <w:t>.</w:t>
      </w:r>
      <w:r w:rsidR="00B441A6" w:rsidRPr="00B441A6">
        <w:rPr>
          <w:rFonts w:ascii="Courier New" w:hAnsi="Courier New"/>
        </w:rPr>
        <w:t>sarops.control.simWebServer</w:t>
      </w:r>
      <w:proofErr w:type="spellEnd"/>
      <w:r w:rsidR="00B441A6">
        <w:t>.  It has a “</w:t>
      </w:r>
      <w:r w:rsidR="00B441A6" w:rsidRPr="00B441A6">
        <w:rPr>
          <w:rFonts w:ascii="Courier New" w:hAnsi="Courier New"/>
        </w:rPr>
        <w:t>main</w:t>
      </w:r>
      <w:r w:rsidR="00B441A6">
        <w:t xml:space="preserve">” routine which is the entry point for running the program </w:t>
      </w:r>
      <w:proofErr w:type="spellStart"/>
      <w:r w:rsidR="00B441A6">
        <w:t>SimWebServer</w:t>
      </w:r>
      <w:proofErr w:type="spellEnd"/>
      <w:r w:rsidR="00B441A6">
        <w:t xml:space="preserve">.  This </w:t>
      </w:r>
      <w:r w:rsidR="00B441A6" w:rsidRPr="00B441A6">
        <w:rPr>
          <w:rFonts w:ascii="Courier New" w:hAnsi="Courier New"/>
        </w:rPr>
        <w:t>main</w:t>
      </w:r>
      <w:r w:rsidR="00B441A6">
        <w:t xml:space="preserve"> simply creates a single </w:t>
      </w:r>
      <w:proofErr w:type="spellStart"/>
      <w:r w:rsidR="00B441A6" w:rsidRPr="00B441A6">
        <w:rPr>
          <w:rFonts w:ascii="Courier New" w:hAnsi="Courier New"/>
        </w:rPr>
        <w:t>SimWebServer</w:t>
      </w:r>
      <w:proofErr w:type="spellEnd"/>
      <w:r w:rsidR="00B441A6">
        <w:t xml:space="preserve"> object, which creates a </w:t>
      </w:r>
      <w:proofErr w:type="spellStart"/>
      <w:proofErr w:type="gramStart"/>
      <w:r w:rsidR="00B441A6" w:rsidRPr="00B441A6">
        <w:rPr>
          <w:rFonts w:ascii="Courier New" w:hAnsi="Courier New"/>
          <w:highlight w:val="lightGray"/>
        </w:rPr>
        <w:t>org.eclipse</w:t>
      </w:r>
      <w:proofErr w:type="gramEnd"/>
      <w:r w:rsidR="00B441A6" w:rsidRPr="00B441A6">
        <w:rPr>
          <w:rFonts w:ascii="Courier New" w:hAnsi="Courier New"/>
          <w:highlight w:val="lightGray"/>
        </w:rPr>
        <w:t>.jetty.server.Server</w:t>
      </w:r>
      <w:proofErr w:type="spellEnd"/>
      <w:r w:rsidR="00B441A6">
        <w:t xml:space="preserve"> and a </w:t>
      </w:r>
      <w:proofErr w:type="spellStart"/>
      <w:r w:rsidR="00B441A6" w:rsidRPr="00B441A6">
        <w:rPr>
          <w:rFonts w:ascii="Courier New" w:hAnsi="Courier New"/>
        </w:rPr>
        <w:t>SimCaseManager</w:t>
      </w:r>
      <w:proofErr w:type="spellEnd"/>
      <w:r w:rsidR="00B441A6">
        <w:t xml:space="preserve">.  This latter object is used to collect and run Sim and Planner cases in parallel.  A </w:t>
      </w:r>
      <w:proofErr w:type="spellStart"/>
      <w:r w:rsidR="00B441A6" w:rsidRPr="00B441A6">
        <w:rPr>
          <w:rFonts w:ascii="Courier New" w:hAnsi="Courier New"/>
        </w:rPr>
        <w:t>SimCaseManager</w:t>
      </w:r>
      <w:proofErr w:type="spellEnd"/>
      <w:r w:rsidR="00B441A6">
        <w:t xml:space="preserve"> does not deal with handling http requests or port numbers or any of the other intricacies of being a web server; it simply queues up the Sim and Planner requests, and assigns them to its own set of “engines” as these engines become available.</w:t>
      </w:r>
      <w:r w:rsidR="006D2AAB">
        <w:t xml:space="preserve">  </w:t>
      </w:r>
      <w:r w:rsidR="00272945">
        <w:t xml:space="preserve">The commands that </w:t>
      </w:r>
      <w:r w:rsidR="00B441A6">
        <w:t xml:space="preserve">a </w:t>
      </w:r>
      <w:proofErr w:type="spellStart"/>
      <w:r w:rsidR="00B441A6" w:rsidRPr="006D2AAB">
        <w:rPr>
          <w:rFonts w:ascii="Courier New" w:hAnsi="Courier New"/>
        </w:rPr>
        <w:t>SimWebServer</w:t>
      </w:r>
      <w:r w:rsidR="00B441A6">
        <w:t>’s</w:t>
      </w:r>
      <w:proofErr w:type="spellEnd"/>
      <w:r w:rsidR="00B441A6">
        <w:t xml:space="preserve"> </w:t>
      </w:r>
      <w:r w:rsidR="006D2AAB">
        <w:rPr>
          <w:rFonts w:ascii="Courier New" w:hAnsi="Courier New"/>
        </w:rPr>
        <w:t>S</w:t>
      </w:r>
      <w:r w:rsidR="00B441A6" w:rsidRPr="006D2AAB">
        <w:rPr>
          <w:rFonts w:ascii="Courier New" w:hAnsi="Courier New"/>
        </w:rPr>
        <w:t>erver</w:t>
      </w:r>
      <w:r w:rsidR="00B441A6">
        <w:t xml:space="preserve"> </w:t>
      </w:r>
      <w:r w:rsidR="00272945">
        <w:t>handles are “Run a Sim or Planner Case with the following xml file,” and “Give the status of a particular case or all of the cases.”</w:t>
      </w:r>
    </w:p>
    <w:p w14:paraId="6F2F13E8" w14:textId="5AEB78D7" w:rsidR="00272945" w:rsidRDefault="00272945" w:rsidP="00272945">
      <w:proofErr w:type="spellStart"/>
      <w:r>
        <w:t>BuildSimLand</w:t>
      </w:r>
      <w:proofErr w:type="spellEnd"/>
      <w:r>
        <w:t xml:space="preserve"> is a stand-alone program that builds the land files </w:t>
      </w:r>
      <w:r w:rsidR="006D2AAB">
        <w:t xml:space="preserve">from a collection of input files.  In 2.1, this run takes about 90 minutes, which is down from 36 hours.  If additional corrections are needed (e.g. missing islands or errant coast lines), files are provided, and </w:t>
      </w:r>
      <w:proofErr w:type="spellStart"/>
      <w:r w:rsidR="006D2AAB">
        <w:t>BuildSimLand</w:t>
      </w:r>
      <w:proofErr w:type="spellEnd"/>
      <w:r w:rsidR="006D2AAB">
        <w:t xml:space="preserve"> will be rerun to produce new data files.</w:t>
      </w:r>
    </w:p>
    <w:p w14:paraId="47D0E0FD" w14:textId="6B8181CF" w:rsidR="006D2AAB" w:rsidRDefault="006D2AAB" w:rsidP="006D2AAB">
      <w:pPr>
        <w:pStyle w:val="Heading2"/>
      </w:pPr>
      <w:bookmarkStart w:id="5" w:name="_Toc488415215"/>
      <w:r>
        <w:lastRenderedPageBreak/>
        <w:t>Overview of Sim</w:t>
      </w:r>
      <w:bookmarkEnd w:id="5"/>
    </w:p>
    <w:p w14:paraId="0670524C" w14:textId="5ACA7132" w:rsidR="00EC18E6" w:rsidRDefault="0048103B" w:rsidP="00BB14C1">
      <w:r w:rsidRPr="00EC18E6">
        <w:t>Sim</w:t>
      </w:r>
      <w:r>
        <w:t xml:space="preserve"> is the module that produces the paths of the particles.  </w:t>
      </w:r>
      <w:r w:rsidR="00EC18E6">
        <w:t>When a Sim run is completed, it le</w:t>
      </w:r>
      <w:r w:rsidR="00272945">
        <w:t xml:space="preserve">aves behind a file of particles, called the “Particle File,” </w:t>
      </w:r>
      <w:r w:rsidR="000228AA">
        <w:t xml:space="preserve">that can be grouped together in cells and these cells are displayed as a probability distribution.  </w:t>
      </w:r>
      <w:r w:rsidR="00272945">
        <w:t xml:space="preserve">The Planner, a separate program, </w:t>
      </w:r>
      <w:r w:rsidR="00EC18E6">
        <w:t>reads</w:t>
      </w:r>
      <w:r w:rsidR="00272945">
        <w:t xml:space="preserve"> the “Particle File” and computes rectangles for Search and Rescue Units (SRUs) based on this file.  Hence, there </w:t>
      </w:r>
      <w:r w:rsidR="00EC18E6">
        <w:t xml:space="preserve">is no direct communication between Sim and Planner.  Indeed, once Sim runs, the </w:t>
      </w:r>
      <w:r w:rsidR="00272945">
        <w:t>Particle F</w:t>
      </w:r>
      <w:r w:rsidR="00EC18E6">
        <w:t>ile is read for every Planner run in this case.  That includes the “</w:t>
      </w:r>
      <w:proofErr w:type="spellStart"/>
      <w:r w:rsidR="00EC18E6">
        <w:t>GetInitial</w:t>
      </w:r>
      <w:proofErr w:type="spellEnd"/>
      <w:r w:rsidR="00EC18E6">
        <w:t>,” the “Optimize,” and the “</w:t>
      </w:r>
      <w:proofErr w:type="spellStart"/>
      <w:r w:rsidR="00EC18E6">
        <w:t>Eval</w:t>
      </w:r>
      <w:proofErr w:type="spellEnd"/>
      <w:r w:rsidR="00EC18E6">
        <w:t>” runs; these are all Planner runs, and each of these starts by reading the same Particle File that Sim produced.</w:t>
      </w:r>
    </w:p>
    <w:p w14:paraId="23656036" w14:textId="5FD45E7D" w:rsidR="006D2AAB" w:rsidRDefault="006D2AAB" w:rsidP="006D2AAB">
      <w:pPr>
        <w:pStyle w:val="Heading2"/>
      </w:pPr>
      <w:bookmarkStart w:id="6" w:name="_Toc488415216"/>
      <w:r>
        <w:t>Sim Input Files</w:t>
      </w:r>
      <w:bookmarkEnd w:id="6"/>
    </w:p>
    <w:p w14:paraId="71C3B798" w14:textId="315F702F" w:rsidR="0038693C" w:rsidRDefault="0038693C" w:rsidP="006D2AAB">
      <w:pPr>
        <w:pStyle w:val="Heading3"/>
      </w:pPr>
      <w:bookmarkStart w:id="7" w:name="_Toc488415217"/>
      <w:r>
        <w:t>Sim.xml</w:t>
      </w:r>
      <w:bookmarkEnd w:id="7"/>
    </w:p>
    <w:p w14:paraId="5240767C" w14:textId="394BE17A" w:rsidR="00CA0586" w:rsidRDefault="00EC18E6" w:rsidP="00BB14C1">
      <w:r>
        <w:t xml:space="preserve">The </w:t>
      </w:r>
      <w:r w:rsidR="000E7490">
        <w:t xml:space="preserve">main </w:t>
      </w:r>
      <w:r>
        <w:t xml:space="preserve">input to a Sim run is an xml </w:t>
      </w:r>
      <w:r w:rsidR="000E7490">
        <w:t xml:space="preserve">that we call </w:t>
      </w:r>
      <w:r w:rsidR="00B450B2">
        <w:t xml:space="preserve">the “Sim.xml file” or simply </w:t>
      </w:r>
      <w:r w:rsidR="000E7490">
        <w:t xml:space="preserve">“Sim.xml.”  The key </w:t>
      </w:r>
      <w:r w:rsidR="00CF6F09">
        <w:t>data with</w:t>
      </w:r>
      <w:r w:rsidR="000E7490">
        <w:t xml:space="preserve">in Sim.xml are a </w:t>
      </w:r>
      <w:r>
        <w:t xml:space="preserve">set of “Scenarios” and a set of “Object Types.”  </w:t>
      </w:r>
      <w:r w:rsidR="00CA0586">
        <w:t xml:space="preserve">Each scenario is of a “scenario type,” and provides distributions of particles before or at distress.  For example, the simplest scenario type is an “LKP” (last known position) scenario, which means that we have a central </w:t>
      </w:r>
      <w:proofErr w:type="spellStart"/>
      <w:r w:rsidR="00CA0586">
        <w:t>lat</w:t>
      </w:r>
      <w:proofErr w:type="spellEnd"/>
      <w:r w:rsidR="00CA0586">
        <w:t>/</w:t>
      </w:r>
      <w:proofErr w:type="spellStart"/>
      <w:r w:rsidR="00CA0586">
        <w:t>lng</w:t>
      </w:r>
      <w:proofErr w:type="spellEnd"/>
      <w:r w:rsidR="00CA0586">
        <w:t xml:space="preserve"> and time of the distress incident, and there is no pre-distress motion.  This is modelled by a circular bivariate normal in position and a truncated normal in time.  Other scenario types include “</w:t>
      </w:r>
      <w:proofErr w:type="spellStart"/>
      <w:r w:rsidR="00CA0586">
        <w:t>LKP+Dead-Reckon</w:t>
      </w:r>
      <w:proofErr w:type="spellEnd"/>
      <w:r w:rsidR="00CA0586">
        <w:t xml:space="preserve">,” flare sighting, Line-of-bearing, and voyages.  There is pre-distress motion only in the Voyage and </w:t>
      </w:r>
      <w:proofErr w:type="spellStart"/>
      <w:r w:rsidR="00CA0586">
        <w:t>LKP+Dead-Reckon</w:t>
      </w:r>
      <w:proofErr w:type="spellEnd"/>
      <w:r w:rsidR="00CA0586">
        <w:t>.</w:t>
      </w:r>
    </w:p>
    <w:p w14:paraId="13EE6693" w14:textId="77777777" w:rsidR="00981618" w:rsidRDefault="00CA0586" w:rsidP="00BB14C1">
      <w:r>
        <w:t xml:space="preserve">The object types represent different the types of things that we are looking for.  </w:t>
      </w:r>
      <w:r w:rsidR="000E7490">
        <w:t xml:space="preserve">Each </w:t>
      </w:r>
      <w:r w:rsidR="00EC18E6">
        <w:t xml:space="preserve">object type is either </w:t>
      </w:r>
      <w:r w:rsidR="000E7490">
        <w:t xml:space="preserve">the </w:t>
      </w:r>
      <w:r w:rsidR="00EC18E6">
        <w:t xml:space="preserve">originating craft or </w:t>
      </w:r>
      <w:r w:rsidR="000E7490">
        <w:t xml:space="preserve">a distress type.  The “originating craft” is relevant only for pre-distress motion, and distress types are relevant only after the distress.  </w:t>
      </w:r>
      <w:r>
        <w:t>Examples of distress object types are a “person in the water,” a “raft,” a “capsized boat,”</w:t>
      </w:r>
      <w:r w:rsidR="00981618">
        <w:t xml:space="preserve"> etc.</w:t>
      </w:r>
    </w:p>
    <w:p w14:paraId="4F62C2D1" w14:textId="77777777" w:rsidR="00981618" w:rsidRDefault="000E7490" w:rsidP="00BB14C1">
      <w:r>
        <w:t xml:space="preserve">Scenarios and Object Types are the main components of the data, but the largest set of data is the environmental data.  Sim pushes around the </w:t>
      </w:r>
      <w:r w:rsidR="00981618">
        <w:t xml:space="preserve">distress </w:t>
      </w:r>
      <w:r>
        <w:t xml:space="preserve">particles </w:t>
      </w:r>
      <w:r w:rsidR="00981618">
        <w:t>by using wind and current data.  The wind affects different object types in different ways, and each object type has “leeway data” that specifies this effect.</w:t>
      </w:r>
    </w:p>
    <w:p w14:paraId="01E32EDE" w14:textId="2EF5C8CC" w:rsidR="00981618" w:rsidRDefault="00981618" w:rsidP="00BB14C1">
      <w:r>
        <w:t xml:space="preserve">In addition, there may be completed (unsuccessful) searches and this has an impact on the probability distribution as well; particles that were well searched are less likely to represent the missing object and their probabilities or weights are reduced.  Therefore, each object type needs a lateral range curve for Sim to </w:t>
      </w:r>
      <w:r w:rsidR="00E23E16">
        <w:t>update the particles’ weights from completed searches</w:t>
      </w:r>
      <w:r>
        <w:t>.</w:t>
      </w:r>
    </w:p>
    <w:p w14:paraId="2B20B7EF" w14:textId="34A42AB7" w:rsidR="00ED78D1" w:rsidRDefault="00ED78D1" w:rsidP="00BB14C1">
      <w:r>
        <w:t>Summarizing, the main components of Sim.xml are:</w:t>
      </w:r>
    </w:p>
    <w:p w14:paraId="49F409C4" w14:textId="551D7708" w:rsidR="00ED78D1" w:rsidRDefault="00ED78D1" w:rsidP="001C7C3A">
      <w:pPr>
        <w:pStyle w:val="Outdent0"/>
      </w:pPr>
      <w:r>
        <w:lastRenderedPageBreak/>
        <w:t>Scenarios</w:t>
      </w:r>
    </w:p>
    <w:p w14:paraId="666C3F20" w14:textId="0C23AFA8" w:rsidR="00ED78D1" w:rsidRDefault="00ED78D1" w:rsidP="001C7C3A">
      <w:pPr>
        <w:pStyle w:val="Outdent0"/>
        <w:numPr>
          <w:ilvl w:val="1"/>
          <w:numId w:val="16"/>
        </w:numPr>
      </w:pPr>
      <w:r>
        <w:t>Type and Data</w:t>
      </w:r>
    </w:p>
    <w:p w14:paraId="322788E8" w14:textId="6440FF4E" w:rsidR="00ED78D1" w:rsidRDefault="00ED78D1" w:rsidP="001C7C3A">
      <w:pPr>
        <w:pStyle w:val="Outdent0"/>
      </w:pPr>
      <w:r>
        <w:t>Object Types</w:t>
      </w:r>
    </w:p>
    <w:p w14:paraId="548CD4D0" w14:textId="77777777" w:rsidR="00ED78D1" w:rsidRDefault="00ED78D1" w:rsidP="001C7C3A">
      <w:pPr>
        <w:pStyle w:val="Outdent0"/>
        <w:numPr>
          <w:ilvl w:val="1"/>
          <w:numId w:val="16"/>
        </w:numPr>
      </w:pPr>
      <w:r>
        <w:t>Type and Leeway Data</w:t>
      </w:r>
    </w:p>
    <w:p w14:paraId="2C8F477A" w14:textId="72C6ABAA" w:rsidR="00ED78D1" w:rsidRDefault="00ED78D1" w:rsidP="001C7C3A">
      <w:pPr>
        <w:pStyle w:val="Outdent0"/>
        <w:numPr>
          <w:ilvl w:val="1"/>
          <w:numId w:val="16"/>
        </w:numPr>
      </w:pPr>
      <w:r>
        <w:t>Lateral Range Curve for each Completed Search</w:t>
      </w:r>
    </w:p>
    <w:p w14:paraId="44E19E9F" w14:textId="440BA285" w:rsidR="00ED78D1" w:rsidRDefault="00ED78D1" w:rsidP="001C7C3A">
      <w:pPr>
        <w:pStyle w:val="Outdent0"/>
      </w:pPr>
      <w:r>
        <w:t xml:space="preserve">Specification of </w:t>
      </w:r>
      <w:proofErr w:type="spellStart"/>
      <w:r>
        <w:t>NetCdf</w:t>
      </w:r>
      <w:proofErr w:type="spellEnd"/>
      <w:r>
        <w:t xml:space="preserve"> files providing wind and current information</w:t>
      </w:r>
    </w:p>
    <w:p w14:paraId="0D669678" w14:textId="5F5F2B1F" w:rsidR="00CF6F09" w:rsidRPr="00737F6C" w:rsidRDefault="00CF6F09" w:rsidP="001C7C3A">
      <w:pPr>
        <w:pStyle w:val="Outdent0"/>
      </w:pPr>
      <w:r>
        <w:t>Area-of Interest specification for collecting land and bathymetric data</w:t>
      </w:r>
    </w:p>
    <w:p w14:paraId="1E8F1DB8" w14:textId="413ED4AD" w:rsidR="00ED78D1" w:rsidRDefault="00ED78D1" w:rsidP="00ED78D1">
      <w:pPr>
        <w:pStyle w:val="Caption"/>
      </w:pPr>
      <w:bookmarkStart w:id="8" w:name="_Ref481484929"/>
      <w:bookmarkStart w:id="9" w:name="_Toc488415253"/>
      <w:r>
        <w:t xml:space="preserve">Table </w:t>
      </w:r>
      <w:r w:rsidR="00863D5E">
        <w:fldChar w:fldCharType="begin"/>
      </w:r>
      <w:r w:rsidR="00863D5E">
        <w:instrText xml:space="preserve"> SEQ Table \* ARABIC </w:instrText>
      </w:r>
      <w:r w:rsidR="00863D5E">
        <w:fldChar w:fldCharType="separate"/>
      </w:r>
      <w:r w:rsidR="00EB2454">
        <w:rPr>
          <w:noProof/>
        </w:rPr>
        <w:t>1</w:t>
      </w:r>
      <w:r w:rsidR="00863D5E">
        <w:rPr>
          <w:noProof/>
        </w:rPr>
        <w:fldChar w:fldCharType="end"/>
      </w:r>
      <w:bookmarkEnd w:id="8"/>
      <w:r>
        <w:t xml:space="preserve"> Main Components of Sim.xml</w:t>
      </w:r>
      <w:bookmarkEnd w:id="9"/>
    </w:p>
    <w:p w14:paraId="79CD0997" w14:textId="5D32A3DD" w:rsidR="0038693C" w:rsidRDefault="0038693C" w:rsidP="006D2AAB">
      <w:pPr>
        <w:pStyle w:val="Heading3"/>
      </w:pPr>
      <w:bookmarkStart w:id="10" w:name="_Toc488415218"/>
      <w:proofErr w:type="spellStart"/>
      <w:r>
        <w:t>Sim.properties</w:t>
      </w:r>
      <w:bookmarkEnd w:id="10"/>
      <w:proofErr w:type="spellEnd"/>
    </w:p>
    <w:p w14:paraId="24691AB5" w14:textId="380E1288" w:rsidR="006545C2" w:rsidRDefault="0038693C" w:rsidP="00BB14C1">
      <w:r>
        <w:t xml:space="preserve">The data in </w:t>
      </w:r>
      <w:r w:rsidRPr="0034519F">
        <w:rPr>
          <w:rFonts w:ascii="Courier New" w:hAnsi="Courier New"/>
        </w:rPr>
        <w:t>Sim.xml</w:t>
      </w:r>
      <w:r>
        <w:t xml:space="preserve"> </w:t>
      </w:r>
      <w:r w:rsidR="00CF6F09">
        <w:t>are</w:t>
      </w:r>
      <w:r>
        <w:t xml:space="preserve"> </w:t>
      </w:r>
      <w:r w:rsidR="007E3F3F">
        <w:t xml:space="preserve">very simple xml: </w:t>
      </w:r>
      <w:r>
        <w:t xml:space="preserve">tags and attributes.  </w:t>
      </w:r>
      <w:r w:rsidR="0034519F">
        <w:t xml:space="preserve">A resource-file </w:t>
      </w:r>
      <w:proofErr w:type="spellStart"/>
      <w:r w:rsidR="0034519F" w:rsidRPr="0034519F">
        <w:rPr>
          <w:rFonts w:ascii="Courier New" w:hAnsi="Courier New"/>
        </w:rPr>
        <w:t>Sim.properties</w:t>
      </w:r>
      <w:proofErr w:type="spellEnd"/>
      <w:r w:rsidR="0034519F">
        <w:t xml:space="preserve"> within the </w:t>
      </w:r>
      <w:r w:rsidR="00CF6F09">
        <w:t xml:space="preserve">main </w:t>
      </w:r>
      <w:r w:rsidR="0034519F">
        <w:t xml:space="preserve">jar file provides many defaults for the data in </w:t>
      </w:r>
      <w:r w:rsidR="0034519F" w:rsidRPr="0034519F">
        <w:rPr>
          <w:rFonts w:ascii="Courier New" w:hAnsi="Courier New"/>
        </w:rPr>
        <w:t>Sim.xml</w:t>
      </w:r>
      <w:r w:rsidR="0034519F">
        <w:t xml:space="preserve">.  </w:t>
      </w:r>
      <w:r w:rsidR="007E3F3F">
        <w:t>The “fully qualified</w:t>
      </w:r>
      <w:r w:rsidR="00B15B0F">
        <w:t>” name of a datu</w:t>
      </w:r>
      <w:r w:rsidR="007E3F3F">
        <w:t xml:space="preserve">m is its </w:t>
      </w:r>
      <w:r w:rsidR="00B15B0F">
        <w:t xml:space="preserve">path </w:t>
      </w:r>
      <w:r w:rsidR="007E3F3F">
        <w:t>of tags followed by its attribute</w:t>
      </w:r>
      <w:r w:rsidR="00B15B0F">
        <w:t xml:space="preserve"> name</w:t>
      </w:r>
      <w:r w:rsidR="007E3F3F">
        <w:t xml:space="preserve">.  For example, there is a </w:t>
      </w:r>
      <w:r w:rsidR="00B15B0F" w:rsidRPr="00B15B0F">
        <w:rPr>
          <w:rFonts w:ascii="Courier New" w:hAnsi="Courier New"/>
        </w:rPr>
        <w:t>slope</w:t>
      </w:r>
      <w:r w:rsidR="00B15B0F" w:rsidRPr="00B15B0F">
        <w:t xml:space="preserve"> a</w:t>
      </w:r>
      <w:r w:rsidR="007E3F3F" w:rsidRPr="00B15B0F">
        <w:t>ttribute</w:t>
      </w:r>
      <w:r w:rsidR="007E3F3F">
        <w:t xml:space="preserve"> in the </w:t>
      </w:r>
      <w:r w:rsidR="00B15B0F" w:rsidRPr="00B15B0F">
        <w:rPr>
          <w:rFonts w:ascii="Courier New" w:hAnsi="Courier New"/>
        </w:rPr>
        <w:t>DWL</w:t>
      </w:r>
      <w:r w:rsidR="00B15B0F">
        <w:t xml:space="preserve"> tag, which is a sub</w:t>
      </w:r>
      <w:r w:rsidR="0034519F">
        <w:t>-</w:t>
      </w:r>
      <w:r w:rsidR="00B15B0F">
        <w:t xml:space="preserve">tag of the </w:t>
      </w:r>
      <w:r w:rsidR="00B15B0F" w:rsidRPr="00B15B0F">
        <w:rPr>
          <w:rFonts w:ascii="Courier New" w:hAnsi="Courier New"/>
        </w:rPr>
        <w:t>LEEWAY</w:t>
      </w:r>
      <w:r w:rsidR="00B15B0F">
        <w:t xml:space="preserve"> tag, which in turn is a sub</w:t>
      </w:r>
      <w:r w:rsidR="0034519F">
        <w:t>-</w:t>
      </w:r>
      <w:r w:rsidR="00B15B0F">
        <w:t xml:space="preserve">tag of the </w:t>
      </w:r>
      <w:r w:rsidR="00B15B0F" w:rsidRPr="00B15B0F">
        <w:rPr>
          <w:rFonts w:ascii="Courier New" w:hAnsi="Courier New"/>
        </w:rPr>
        <w:t>SEARCH_OBJECT_TYPE</w:t>
      </w:r>
      <w:r w:rsidR="00B15B0F">
        <w:t xml:space="preserve"> tag.  Therefore, the fully qualified name of this datum is </w:t>
      </w:r>
      <w:proofErr w:type="spellStart"/>
      <w:r w:rsidR="00B15B0F">
        <w:rPr>
          <w:rFonts w:ascii="Courier New" w:hAnsi="Courier New"/>
        </w:rPr>
        <w:t>SEARCH_OBJECT_TYPE.LEEWAY.DWL.slope</w:t>
      </w:r>
      <w:proofErr w:type="spellEnd"/>
      <w:r w:rsidR="0034519F">
        <w:t xml:space="preserve">.  </w:t>
      </w:r>
      <w:r w:rsidR="007E3F3F">
        <w:t>The n</w:t>
      </w:r>
      <w:r w:rsidR="0034519F">
        <w:t xml:space="preserve">ames of the properties are the </w:t>
      </w:r>
      <w:r w:rsidR="007E3F3F">
        <w:t>fully qualifi</w:t>
      </w:r>
      <w:r w:rsidR="0034519F">
        <w:t>ed</w:t>
      </w:r>
      <w:r w:rsidR="007E3F3F">
        <w:t xml:space="preserve"> </w:t>
      </w:r>
      <w:r w:rsidR="0034519F">
        <w:t>datum</w:t>
      </w:r>
      <w:r w:rsidR="007E3F3F">
        <w:t xml:space="preserve"> name</w:t>
      </w:r>
      <w:r w:rsidR="00B15B0F">
        <w:t xml:space="preserve">, appended by either </w:t>
      </w:r>
      <w:r w:rsidR="00B15B0F" w:rsidRPr="00B15B0F">
        <w:rPr>
          <w:rFonts w:ascii="Courier New" w:hAnsi="Courier New"/>
        </w:rPr>
        <w:t>.DEFAULT</w:t>
      </w:r>
      <w:r w:rsidR="00B15B0F">
        <w:t xml:space="preserve"> </w:t>
      </w:r>
      <w:proofErr w:type="gramStart"/>
      <w:r w:rsidR="00B15B0F">
        <w:t xml:space="preserve">or </w:t>
      </w:r>
      <w:r w:rsidR="00B15B0F" w:rsidRPr="00B15B0F">
        <w:rPr>
          <w:rFonts w:ascii="Courier New" w:hAnsi="Courier New"/>
        </w:rPr>
        <w:t>.OVERRIDE</w:t>
      </w:r>
      <w:proofErr w:type="gramEnd"/>
      <w:r w:rsidR="00B15B0F">
        <w:t xml:space="preserve">.  The former indicates that </w:t>
      </w:r>
      <w:r w:rsidR="006545C2">
        <w:t xml:space="preserve">the property should be used only if the datum is missing in </w:t>
      </w:r>
      <w:r w:rsidR="006545C2" w:rsidRPr="006545C2">
        <w:rPr>
          <w:rFonts w:ascii="Courier New" w:hAnsi="Courier New"/>
        </w:rPr>
        <w:t>Sim.xml</w:t>
      </w:r>
      <w:r w:rsidR="006545C2">
        <w:t xml:space="preserve"> </w:t>
      </w:r>
      <w:r w:rsidR="00B15B0F">
        <w:t xml:space="preserve">and the latter indicates that the </w:t>
      </w:r>
      <w:r w:rsidR="006545C2">
        <w:t>property datum should always be used.</w:t>
      </w:r>
    </w:p>
    <w:p w14:paraId="3EF81C90" w14:textId="35FB05D5" w:rsidR="007E3F3F" w:rsidRDefault="00B15B0F" w:rsidP="00BB14C1">
      <w:r>
        <w:t xml:space="preserve">In addition to the </w:t>
      </w:r>
      <w:r w:rsidR="006545C2">
        <w:t xml:space="preserve">jar-file </w:t>
      </w:r>
      <w:proofErr w:type="spellStart"/>
      <w:r w:rsidRPr="00B15B0F">
        <w:rPr>
          <w:rFonts w:ascii="Courier New" w:hAnsi="Courier New"/>
        </w:rPr>
        <w:t>Sim.properties</w:t>
      </w:r>
      <w:proofErr w:type="spellEnd"/>
      <w:r>
        <w:t xml:space="preserve">, there </w:t>
      </w:r>
      <w:r>
        <w:rPr>
          <w:i/>
        </w:rPr>
        <w:t xml:space="preserve">can be </w:t>
      </w:r>
      <w:r>
        <w:t xml:space="preserve">a </w:t>
      </w:r>
      <w:proofErr w:type="spellStart"/>
      <w:r w:rsidRPr="0034519F">
        <w:rPr>
          <w:rFonts w:ascii="Courier New" w:hAnsi="Courier New"/>
        </w:rPr>
        <w:t>Sim.properties</w:t>
      </w:r>
      <w:proofErr w:type="spellEnd"/>
      <w:r>
        <w:t xml:space="preserve"> file in the data subdirectory of the install directory.  The properties in this file override the ones in the j</w:t>
      </w:r>
      <w:r w:rsidR="006545C2">
        <w:t>ar-</w:t>
      </w:r>
      <w:r>
        <w:t xml:space="preserve">file’s </w:t>
      </w:r>
      <w:proofErr w:type="spellStart"/>
      <w:r w:rsidRPr="00B15B0F">
        <w:rPr>
          <w:rFonts w:ascii="Courier New" w:hAnsi="Courier New"/>
        </w:rPr>
        <w:t>Sim.properties</w:t>
      </w:r>
      <w:proofErr w:type="spellEnd"/>
      <w:r>
        <w:t>.</w:t>
      </w:r>
    </w:p>
    <w:p w14:paraId="7A1B9F6E" w14:textId="649412D0" w:rsidR="006D2AAB" w:rsidRDefault="006D2AAB" w:rsidP="006D2AAB">
      <w:pPr>
        <w:pStyle w:val="Heading3"/>
      </w:pPr>
      <w:bookmarkStart w:id="11" w:name="_Toc488415219"/>
      <w:r>
        <w:t>Environmental Files</w:t>
      </w:r>
      <w:bookmarkEnd w:id="11"/>
    </w:p>
    <w:p w14:paraId="1FA29ED7" w14:textId="5B80BA5F" w:rsidR="006D2AAB" w:rsidRPr="006D2AAB" w:rsidRDefault="006D2AAB" w:rsidP="006D2AAB">
      <w:r>
        <w:t xml:space="preserve">A Sim run uses wind and current information that are stored in </w:t>
      </w:r>
      <w:proofErr w:type="spellStart"/>
      <w:r>
        <w:t>NetCdf</w:t>
      </w:r>
      <w:proofErr w:type="spellEnd"/>
      <w:r>
        <w:t xml:space="preserve"> files.  The rest of SAROPS produces these files and tells Sim where they are in the Sim.xml file.  In addition, there are static files containing the shoreline and bathymetric data.  These are large files, and the Sim.xml file tells Sim which parts of these files should be collected for the Sim run.</w:t>
      </w:r>
    </w:p>
    <w:p w14:paraId="38D19BA5" w14:textId="1D8A2F85" w:rsidR="003356E3" w:rsidRDefault="00313972" w:rsidP="003356E3">
      <w:pPr>
        <w:pStyle w:val="Heading2"/>
      </w:pPr>
      <w:bookmarkStart w:id="12" w:name="_Toc488415220"/>
      <w:r>
        <w:t>Overview of the Document</w:t>
      </w:r>
      <w:bookmarkEnd w:id="12"/>
    </w:p>
    <w:p w14:paraId="709D76FC" w14:textId="524C9872" w:rsidR="003356E3" w:rsidRDefault="003356E3" w:rsidP="003356E3">
      <w:r>
        <w:t>In §</w:t>
      </w:r>
      <w:r>
        <w:fldChar w:fldCharType="begin"/>
      </w:r>
      <w:r>
        <w:instrText xml:space="preserve"> REF _Ref481487263 \w \h </w:instrText>
      </w:r>
      <w:r>
        <w:fldChar w:fldCharType="separate"/>
      </w:r>
      <w:r w:rsidR="00EB2454">
        <w:t>II</w:t>
      </w:r>
      <w:r>
        <w:fldChar w:fldCharType="end"/>
      </w:r>
      <w:r>
        <w:t xml:space="preserve">, </w:t>
      </w:r>
      <w:r w:rsidR="00EC2D20">
        <w:t>we will discuss the different types of Scenarios.  In §</w:t>
      </w:r>
      <w:r w:rsidR="003C11CC">
        <w:fldChar w:fldCharType="begin"/>
      </w:r>
      <w:r w:rsidR="003C11CC">
        <w:instrText xml:space="preserve"> REF _Ref482253850 \w \h </w:instrText>
      </w:r>
      <w:r w:rsidR="003C11CC">
        <w:fldChar w:fldCharType="separate"/>
      </w:r>
      <w:r w:rsidR="00EB2454">
        <w:t>III</w:t>
      </w:r>
      <w:r w:rsidR="003C11CC">
        <w:fldChar w:fldCharType="end"/>
      </w:r>
      <w:r w:rsidR="008E052C">
        <w:t>, we will explain the data and method that a distress time is chosen.  There are new features here.  We give a brief description of reverse drift in §</w:t>
      </w:r>
      <w:r w:rsidR="008E052C">
        <w:fldChar w:fldCharType="begin"/>
      </w:r>
      <w:r w:rsidR="008E052C">
        <w:instrText xml:space="preserve"> REF _Ref482253933 \w \h </w:instrText>
      </w:r>
      <w:r w:rsidR="008E052C">
        <w:fldChar w:fldCharType="separate"/>
      </w:r>
      <w:r w:rsidR="00EB2454">
        <w:t>IV</w:t>
      </w:r>
      <w:r w:rsidR="008E052C">
        <w:fldChar w:fldCharType="end"/>
      </w:r>
      <w:r w:rsidR="008E052C">
        <w:t>.</w:t>
      </w:r>
    </w:p>
    <w:p w14:paraId="06878DF5" w14:textId="017804BA" w:rsidR="008E052C" w:rsidRPr="003356E3" w:rsidRDefault="008E052C" w:rsidP="003356E3">
      <w:r>
        <w:t>In §</w:t>
      </w:r>
      <w:r w:rsidR="004608CD">
        <w:fldChar w:fldCharType="begin"/>
      </w:r>
      <w:r w:rsidR="004608CD">
        <w:instrText xml:space="preserve"> REF _Ref487785688 \n \h </w:instrText>
      </w:r>
      <w:r w:rsidR="004608CD">
        <w:fldChar w:fldCharType="separate"/>
      </w:r>
      <w:r w:rsidR="00EB2454">
        <w:t>V</w:t>
      </w:r>
      <w:r w:rsidR="004608CD">
        <w:fldChar w:fldCharType="end"/>
      </w:r>
      <w:r w:rsidR="004608CD">
        <w:t>, §</w:t>
      </w:r>
      <w:r w:rsidR="004608CD">
        <w:fldChar w:fldCharType="begin"/>
      </w:r>
      <w:r w:rsidR="004608CD">
        <w:instrText xml:space="preserve"> REF _Ref482254011 \n \h </w:instrText>
      </w:r>
      <w:r w:rsidR="004608CD">
        <w:fldChar w:fldCharType="separate"/>
      </w:r>
      <w:r w:rsidR="00EB2454">
        <w:t>VI</w:t>
      </w:r>
      <w:r w:rsidR="004608CD">
        <w:fldChar w:fldCharType="end"/>
      </w:r>
      <w:r w:rsidR="004608CD">
        <w:t>, and §</w:t>
      </w:r>
      <w:r w:rsidR="004608CD">
        <w:fldChar w:fldCharType="begin"/>
      </w:r>
      <w:r w:rsidR="004608CD">
        <w:instrText xml:space="preserve"> REF _Ref482254016 \n \h </w:instrText>
      </w:r>
      <w:r w:rsidR="004608CD">
        <w:fldChar w:fldCharType="separate"/>
      </w:r>
      <w:r w:rsidR="00EB2454">
        <w:t>VII</w:t>
      </w:r>
      <w:r w:rsidR="004608CD">
        <w:fldChar w:fldCharType="end"/>
      </w:r>
      <w:r>
        <w:t>, we describe how the environment affects the particles, and we finish with a discussion of Completed Searches, comparing them to Planner’s reports, in §</w:t>
      </w:r>
      <w:r>
        <w:fldChar w:fldCharType="begin"/>
      </w:r>
      <w:r>
        <w:instrText xml:space="preserve"> REF _Ref482254257 \w \h </w:instrText>
      </w:r>
      <w:r>
        <w:fldChar w:fldCharType="separate"/>
      </w:r>
      <w:r w:rsidR="00EB2454">
        <w:t>VIII</w:t>
      </w:r>
      <w:r>
        <w:fldChar w:fldCharType="end"/>
      </w:r>
      <w:r>
        <w:t>.</w:t>
      </w:r>
    </w:p>
    <w:p w14:paraId="544102F6" w14:textId="6AEF0F03" w:rsidR="00EC2D20" w:rsidRDefault="00EC2D20" w:rsidP="003356E3">
      <w:pPr>
        <w:pStyle w:val="Heading1"/>
      </w:pPr>
      <w:bookmarkStart w:id="13" w:name="_Ref481487263"/>
      <w:bookmarkStart w:id="14" w:name="_Toc488415221"/>
      <w:r>
        <w:t>Scenarios</w:t>
      </w:r>
      <w:bookmarkEnd w:id="14"/>
    </w:p>
    <w:p w14:paraId="701FD581" w14:textId="2CCE3088" w:rsidR="004E2310" w:rsidRPr="004E2310" w:rsidRDefault="004E2310" w:rsidP="004E2310">
      <w:r>
        <w:t xml:space="preserve">Scenarios are basic way we describe what we know about the case.  For example, we might know that the lost person intended to follow a certain route, or we might know only where the </w:t>
      </w:r>
    </w:p>
    <w:p w14:paraId="344EAAE6" w14:textId="6FE9B58F" w:rsidR="00CF6F09" w:rsidRDefault="00CF6F09" w:rsidP="00EC2D20">
      <w:pPr>
        <w:pStyle w:val="Heading2"/>
      </w:pPr>
      <w:bookmarkStart w:id="15" w:name="_Toc488415222"/>
      <w:r>
        <w:lastRenderedPageBreak/>
        <w:t>LKP and Area Scenarios</w:t>
      </w:r>
      <w:bookmarkEnd w:id="15"/>
    </w:p>
    <w:p w14:paraId="73E72329" w14:textId="4DB9F259" w:rsidR="00CF6F09" w:rsidRDefault="00CF6F09" w:rsidP="00CF6F09">
      <w:r>
        <w:t xml:space="preserve">These are very similar.  LKP stands for “Last known position.”  A </w:t>
      </w:r>
      <w:proofErr w:type="spellStart"/>
      <w:r>
        <w:t>lat</w:t>
      </w:r>
      <w:proofErr w:type="spellEnd"/>
      <w:r>
        <w:t>/</w:t>
      </w:r>
      <w:proofErr w:type="spellStart"/>
      <w:r>
        <w:t>lng</w:t>
      </w:r>
      <w:proofErr w:type="spellEnd"/>
      <w:r>
        <w:t xml:space="preserve"> is given together with parameters specifying a bivariate normal distribution.  Because a bivariate normal is a concept on a 2-dimensional plane, a 2-dimensional approximation to the earth is created and draws are made for the initial position of each particle, from a bivariate normal distribution.</w:t>
      </w:r>
    </w:p>
    <w:p w14:paraId="71932542" w14:textId="02B8D0C5" w:rsidR="00CF6F09" w:rsidRDefault="00CF6F09" w:rsidP="00CF6F09">
      <w:r>
        <w:t>In addition, a time uncertainty is part of this data, and the initial time of the particles are also randomly drawn.</w:t>
      </w:r>
      <w:r w:rsidR="001A50AA">
        <w:t xml:space="preserve">  This will be a repeated theme for all the scenarios, and it will have consequences described in §</w:t>
      </w:r>
      <w:r w:rsidR="001A50AA">
        <w:fldChar w:fldCharType="begin"/>
      </w:r>
      <w:r w:rsidR="001A50AA">
        <w:instrText xml:space="preserve"> REF _Ref482253850 \w \h </w:instrText>
      </w:r>
      <w:r w:rsidR="001A50AA">
        <w:fldChar w:fldCharType="separate"/>
      </w:r>
      <w:r w:rsidR="00EB2454">
        <w:t>III</w:t>
      </w:r>
      <w:r w:rsidR="001A50AA">
        <w:fldChar w:fldCharType="end"/>
      </w:r>
      <w:r w:rsidR="001A50AA">
        <w:t>.</w:t>
      </w:r>
    </w:p>
    <w:p w14:paraId="1CF03D70" w14:textId="77777777" w:rsidR="00DF06BC" w:rsidRDefault="001A50AA" w:rsidP="00CF6F09">
      <w:r>
        <w:t xml:space="preserve">The Area scenario is very similar, except that </w:t>
      </w:r>
      <w:r w:rsidR="000E6251">
        <w:t xml:space="preserve">the initial distribution is a </w:t>
      </w:r>
      <w:r>
        <w:t>uniform distribution over a polygon.  This time, we choose a planar a</w:t>
      </w:r>
      <w:r w:rsidR="006E7A70">
        <w:t xml:space="preserve">pproximation out of convenience; as opposed to bivariate normal distributions, a spherical version of a uniform polygonal distribution </w:t>
      </w:r>
      <w:r w:rsidR="006E7A70">
        <w:rPr>
          <w:i/>
        </w:rPr>
        <w:t xml:space="preserve">does </w:t>
      </w:r>
      <w:r w:rsidR="006E7A70">
        <w:t>exist, but we use the planar version bec</w:t>
      </w:r>
      <w:r w:rsidR="00DF06BC">
        <w:t>ause it’s easier to work with.</w:t>
      </w:r>
    </w:p>
    <w:p w14:paraId="45871605" w14:textId="13A8E59A" w:rsidR="001A50AA" w:rsidRDefault="001A50AA" w:rsidP="00CF6F09">
      <w:r>
        <w:t xml:space="preserve">We implemented the distribution of a uniform polygon </w:t>
      </w:r>
      <w:r w:rsidR="003A30D6">
        <w:t>so that it would be efficient for all polygons, not just convex simple ones.</w:t>
      </w:r>
      <w:r>
        <w:t xml:space="preserve">  </w:t>
      </w:r>
      <w:r w:rsidR="005D51A0">
        <w:t>C</w:t>
      </w:r>
      <w:r>
        <w:t xml:space="preserve">onsider the </w:t>
      </w:r>
      <w:r w:rsidR="007275CD">
        <w:t xml:space="preserve">blue </w:t>
      </w:r>
      <w:r>
        <w:t>polygon of</w:t>
      </w:r>
      <w:r w:rsidR="003A30D6">
        <w:t xml:space="preserve"> </w:t>
      </w:r>
      <w:r w:rsidR="003A30D6">
        <w:fldChar w:fldCharType="begin"/>
      </w:r>
      <w:r w:rsidR="003A30D6">
        <w:instrText xml:space="preserve"> REF _Ref482345750 \h </w:instrText>
      </w:r>
      <w:r w:rsidR="003A30D6">
        <w:fldChar w:fldCharType="separate"/>
      </w:r>
      <w:r w:rsidR="00EB2454">
        <w:t xml:space="preserve">Figure </w:t>
      </w:r>
      <w:r w:rsidR="00EB2454">
        <w:rPr>
          <w:noProof/>
        </w:rPr>
        <w:t>1</w:t>
      </w:r>
      <w:r w:rsidR="003A30D6">
        <w:fldChar w:fldCharType="end"/>
      </w:r>
      <w:r>
        <w:t>.</w:t>
      </w:r>
    </w:p>
    <w:p w14:paraId="380CF967" w14:textId="1148A290" w:rsidR="001A50AA" w:rsidRDefault="00AD4B65" w:rsidP="00C94A86">
      <w:pPr>
        <w:pStyle w:val="Caption"/>
        <w:keepNext/>
      </w:pPr>
      <w:r>
        <w:rPr>
          <w:noProof/>
        </w:rPr>
        <mc:AlternateContent>
          <mc:Choice Requires="wpc">
            <w:drawing>
              <wp:inline distT="0" distB="0" distL="0" distR="0" wp14:anchorId="4BE28DE3" wp14:editId="13CB7A29">
                <wp:extent cx="2611682" cy="1922780"/>
                <wp:effectExtent l="0" t="0" r="0" b="127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Rounded Corners 24"/>
                        <wps:cNvSpPr/>
                        <wps:spPr>
                          <a:xfrm>
                            <a:off x="296884" y="498763"/>
                            <a:ext cx="1852551" cy="112815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3CDDD68" w14:textId="1CB54373" w:rsidR="0064112E" w:rsidRDefault="0064112E" w:rsidP="007275CD">
                              <w:pPr>
                                <w:pStyle w:val="CenteredFigure"/>
                              </w:pPr>
                              <w:r>
                                <w:t>Some 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30630" y="118753"/>
                            <a:ext cx="2339439" cy="1745673"/>
                          </a:xfrm>
                          <a:custGeom>
                            <a:avLst/>
                            <a:gdLst>
                              <a:gd name="connsiteX0" fmla="*/ 1068779 w 2339439"/>
                              <a:gd name="connsiteY0" fmla="*/ 296883 h 1745673"/>
                              <a:gd name="connsiteX1" fmla="*/ 1983179 w 2339439"/>
                              <a:gd name="connsiteY1" fmla="*/ 308758 h 1745673"/>
                              <a:gd name="connsiteX2" fmla="*/ 2173184 w 2339439"/>
                              <a:gd name="connsiteY2" fmla="*/ 534390 h 1745673"/>
                              <a:gd name="connsiteX3" fmla="*/ 2137558 w 2339439"/>
                              <a:gd name="connsiteY3" fmla="*/ 1413164 h 1745673"/>
                              <a:gd name="connsiteX4" fmla="*/ 1947553 w 2339439"/>
                              <a:gd name="connsiteY4" fmla="*/ 1615044 h 1745673"/>
                              <a:gd name="connsiteX5" fmla="*/ 106878 w 2339439"/>
                              <a:gd name="connsiteY5" fmla="*/ 1615044 h 1745673"/>
                              <a:gd name="connsiteX6" fmla="*/ 95002 w 2339439"/>
                              <a:gd name="connsiteY6" fmla="*/ 486888 h 1745673"/>
                              <a:gd name="connsiteX7" fmla="*/ 320633 w 2339439"/>
                              <a:gd name="connsiteY7" fmla="*/ 273132 h 1745673"/>
                              <a:gd name="connsiteX8" fmla="*/ 1781298 w 2339439"/>
                              <a:gd name="connsiteY8" fmla="*/ 71252 h 1745673"/>
                              <a:gd name="connsiteX9" fmla="*/ 1638794 w 2339439"/>
                              <a:gd name="connsiteY9" fmla="*/ 0 h 1745673"/>
                              <a:gd name="connsiteX10" fmla="*/ 261257 w 2339439"/>
                              <a:gd name="connsiteY10" fmla="*/ 166255 h 1745673"/>
                              <a:gd name="connsiteX11" fmla="*/ 0 w 2339439"/>
                              <a:gd name="connsiteY11" fmla="*/ 486888 h 1745673"/>
                              <a:gd name="connsiteX12" fmla="*/ 11875 w 2339439"/>
                              <a:gd name="connsiteY12" fmla="*/ 1745673 h 1745673"/>
                              <a:gd name="connsiteX13" fmla="*/ 2018805 w 2339439"/>
                              <a:gd name="connsiteY13" fmla="*/ 1745673 h 1745673"/>
                              <a:gd name="connsiteX14" fmla="*/ 2291937 w 2339439"/>
                              <a:gd name="connsiteY14" fmla="*/ 1472540 h 1745673"/>
                              <a:gd name="connsiteX15" fmla="*/ 2339439 w 2339439"/>
                              <a:gd name="connsiteY15" fmla="*/ 510639 h 1745673"/>
                              <a:gd name="connsiteX16" fmla="*/ 2042555 w 2339439"/>
                              <a:gd name="connsiteY16" fmla="*/ 201880 h 1745673"/>
                              <a:gd name="connsiteX17" fmla="*/ 771896 w 2339439"/>
                              <a:gd name="connsiteY17" fmla="*/ 261257 h 1745673"/>
                              <a:gd name="connsiteX18" fmla="*/ 997527 w 2339439"/>
                              <a:gd name="connsiteY18" fmla="*/ 332509 h 1745673"/>
                              <a:gd name="connsiteX19" fmla="*/ 1068779 w 2339439"/>
                              <a:gd name="connsiteY19" fmla="*/ 296883 h 1745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39439" h="1745673">
                                <a:moveTo>
                                  <a:pt x="1068779" y="296883"/>
                                </a:moveTo>
                                <a:lnTo>
                                  <a:pt x="1983179" y="308758"/>
                                </a:lnTo>
                                <a:lnTo>
                                  <a:pt x="2173184" y="534390"/>
                                </a:lnTo>
                                <a:lnTo>
                                  <a:pt x="2137558" y="1413164"/>
                                </a:lnTo>
                                <a:lnTo>
                                  <a:pt x="1947553" y="1615044"/>
                                </a:lnTo>
                                <a:lnTo>
                                  <a:pt x="106878" y="1615044"/>
                                </a:lnTo>
                                <a:lnTo>
                                  <a:pt x="95002" y="486888"/>
                                </a:lnTo>
                                <a:lnTo>
                                  <a:pt x="320633" y="273132"/>
                                </a:lnTo>
                                <a:lnTo>
                                  <a:pt x="1781298" y="71252"/>
                                </a:lnTo>
                                <a:lnTo>
                                  <a:pt x="1638794" y="0"/>
                                </a:lnTo>
                                <a:lnTo>
                                  <a:pt x="261257" y="166255"/>
                                </a:lnTo>
                                <a:lnTo>
                                  <a:pt x="0" y="486888"/>
                                </a:lnTo>
                                <a:lnTo>
                                  <a:pt x="11875" y="1745673"/>
                                </a:lnTo>
                                <a:lnTo>
                                  <a:pt x="2018805" y="1745673"/>
                                </a:lnTo>
                                <a:lnTo>
                                  <a:pt x="2291937" y="1472540"/>
                                </a:lnTo>
                                <a:lnTo>
                                  <a:pt x="2339439" y="510639"/>
                                </a:lnTo>
                                <a:lnTo>
                                  <a:pt x="2042555" y="201880"/>
                                </a:lnTo>
                                <a:lnTo>
                                  <a:pt x="771896" y="261257"/>
                                </a:lnTo>
                                <a:lnTo>
                                  <a:pt x="997527" y="332509"/>
                                </a:lnTo>
                                <a:lnTo>
                                  <a:pt x="1068779" y="29688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BE28DE3" id="Canvas 23" o:spid="_x0000_s1026" editas="canvas" style="width:205.65pt;height:151.4pt;mso-position-horizontal-relative:char;mso-position-vertical-relative:line" coordsize="26111,1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11;height:19227;visibility:visible;mso-wrap-style:square">
                  <v:fill o:detectmouseclick="t"/>
                  <v:path o:connecttype="none"/>
                </v:shape>
                <v:roundrect id="Rectangle: Rounded Corners 24" o:spid="_x0000_s1028" style="position:absolute;left:2968;top:4987;width:18526;height:11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" fillcolor="#babfc2 [1625]" strokecolor="#6f797e [3049]">
                  <v:fill color2="#eaebec [505]" rotate="t" angle="180" colors="0 #c5ced2;22938f #d6dcdf;1 #eff2f3" focus="100%" type="gradient"/>
                  <v:shadow on="t" color="black" opacity="24903f" origin=",.5" offset="0,.55556mm"/>
                  <v:textbox>
                    <w:txbxContent>
                      <w:p w14:paraId="63CDDD68" w14:textId="1CB54373" w:rsidR="0064112E" w:rsidRDefault="0064112E" w:rsidP="007275CD">
                        <w:pPr>
                          <w:pStyle w:val="CenteredFigure"/>
                        </w:pPr>
                        <w:r>
                          <w:t>Some Island</w:t>
                        </w:r>
                      </w:p>
                    </w:txbxContent>
                  </v:textbox>
                </v:roundrect>
                <v:shape id="Freeform: Shape 26" o:spid="_x0000_s1029" style="position:absolute;left:1306;top:1187;width:23394;height:17457;visibility:visible;mso-wrap-style:square;v-text-anchor:middle" coordsize="2339439,17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" path="m1068779,296883r914400,11875l2173184,534390r-35626,878774l1947553,1615044r-1840675,l95002,486888,320633,273132,1781298,71252,1638794,,261257,166255,,486888,11875,1745673r2006930,l2291937,1472540r47502,-961901l2042555,201880,771896,261257r225631,71252l1068779,296883xe" fillcolor="#6076b4 [3204]" strokecolor="#2c385d [1604]" strokeweight="2.25pt">
                  <v:path arrowok="t" o:connecttype="custom" o:connectlocs="1068779,296883;1983179,308758;2173184,534390;2137558,1413164;1947553,1615044;106878,1615044;95002,486888;320633,273132;1781298,71252;1638794,0;261257,166255;0,486888;11875,1745673;2018805,1745673;2291937,1472540;2339439,510639;2042555,201880;771896,261257;997527,332509;1068779,296883" o:connectangles="0,0,0,0,0,0,0,0,0,0,0,0,0,0,0,0,0,0,0,0"/>
                </v:shape>
                <w10:anchorlock/>
              </v:group>
            </w:pict>
          </mc:Fallback>
        </mc:AlternateContent>
      </w:r>
    </w:p>
    <w:p w14:paraId="2A911833" w14:textId="0169B634" w:rsidR="005D51A0" w:rsidRDefault="005D51A0" w:rsidP="005D51A0">
      <w:pPr>
        <w:pStyle w:val="Caption"/>
      </w:pPr>
      <w:bookmarkStart w:id="16" w:name="_Ref482345750"/>
      <w:bookmarkStart w:id="17" w:name="_Toc488415262"/>
      <w:r>
        <w:t xml:space="preserve">Figure </w:t>
      </w:r>
      <w:r w:rsidR="00863D5E">
        <w:fldChar w:fldCharType="begin"/>
      </w:r>
      <w:r w:rsidR="00863D5E">
        <w:instrText xml:space="preserve"> SEQ Figure \* ARABIC </w:instrText>
      </w:r>
      <w:r w:rsidR="00863D5E">
        <w:fldChar w:fldCharType="separate"/>
      </w:r>
      <w:r w:rsidR="00EB2454">
        <w:rPr>
          <w:noProof/>
        </w:rPr>
        <w:t>1</w:t>
      </w:r>
      <w:r w:rsidR="00863D5E">
        <w:rPr>
          <w:noProof/>
        </w:rPr>
        <w:fldChar w:fldCharType="end"/>
      </w:r>
      <w:bookmarkEnd w:id="16"/>
      <w:r>
        <w:t xml:space="preserve">: </w:t>
      </w:r>
      <w:proofErr w:type="gramStart"/>
      <w:r>
        <w:t>Non convex</w:t>
      </w:r>
      <w:proofErr w:type="gramEnd"/>
      <w:r>
        <w:t xml:space="preserve"> Polygon</w:t>
      </w:r>
      <w:bookmarkEnd w:id="17"/>
    </w:p>
    <w:p w14:paraId="6873A9F7" w14:textId="5E7A3D51" w:rsidR="00745839" w:rsidRDefault="00745839" w:rsidP="003A30D6">
      <w:r>
        <w:t xml:space="preserve">One common approach is to form a “bounding rectangle” around the polygon and make draws from it.  Once such a point was drawn, one could test for </w:t>
      </w:r>
      <w:r w:rsidR="003A30D6">
        <w:t>containment</w:t>
      </w:r>
      <w:r>
        <w:t xml:space="preserve"> in the blue polygon</w:t>
      </w:r>
      <w:r w:rsidR="003A30D6">
        <w:t xml:space="preserve">, </w:t>
      </w:r>
      <w:r>
        <w:t>and re-draw if the point were not in the blue polygon.</w:t>
      </w:r>
    </w:p>
    <w:p w14:paraId="6FEB9D33" w14:textId="777A23CE" w:rsidR="003A30D6" w:rsidRDefault="00745839" w:rsidP="003A30D6">
      <w:r>
        <w:t xml:space="preserve">In </w:t>
      </w:r>
      <w:r w:rsidR="00DF06BC">
        <w:t xml:space="preserve">the case illustrated in </w:t>
      </w:r>
      <w:r w:rsidR="00DF06BC">
        <w:fldChar w:fldCharType="begin"/>
      </w:r>
      <w:r w:rsidR="00DF06BC">
        <w:instrText xml:space="preserve"> REF _Ref482345750 \h </w:instrText>
      </w:r>
      <w:r w:rsidR="00DF06BC">
        <w:fldChar w:fldCharType="separate"/>
      </w:r>
      <w:r w:rsidR="00EB2454">
        <w:t xml:space="preserve">Figure </w:t>
      </w:r>
      <w:r w:rsidR="00EB2454">
        <w:rPr>
          <w:noProof/>
        </w:rPr>
        <w:t>1</w:t>
      </w:r>
      <w:r w:rsidR="00DF06BC">
        <w:fldChar w:fldCharType="end"/>
      </w:r>
      <w:r w:rsidR="00DF06BC">
        <w:t xml:space="preserve">, </w:t>
      </w:r>
      <w:r>
        <w:t xml:space="preserve">there would be </w:t>
      </w:r>
      <w:r w:rsidR="003A30D6">
        <w:t xml:space="preserve">many </w:t>
      </w:r>
      <w:r>
        <w:t>re-draws</w:t>
      </w:r>
      <w:r w:rsidR="003A30D6">
        <w:t xml:space="preserve">; most points within the </w:t>
      </w:r>
      <w:r>
        <w:t>bounding rectangle</w:t>
      </w:r>
      <w:r w:rsidR="003A30D6">
        <w:t xml:space="preserve"> are not in the polygon itself.  Moreover, the containment test can be quite expensive for complicated polygons.</w:t>
      </w:r>
    </w:p>
    <w:p w14:paraId="2F7EFF6A" w14:textId="34AFF8C9" w:rsidR="003A30D6" w:rsidRDefault="003A30D6" w:rsidP="003A30D6">
      <w:r>
        <w:t xml:space="preserve">Instead, a one-time setup of a data structure is computed and this allows 2 </w:t>
      </w:r>
      <m:oMath>
        <m:r>
          <w:rPr>
            <w:rFonts w:ascii="Cambria Math" w:hAnsi="Cambria Math"/>
          </w:rPr>
          <m:t>Uniform(0,1)</m:t>
        </m:r>
      </m:oMath>
      <w:r>
        <w:t xml:space="preserve"> draws to </w:t>
      </w:r>
      <w:r w:rsidR="00DF06BC">
        <w:t xml:space="preserve">always </w:t>
      </w:r>
      <w:r>
        <w:t xml:space="preserve">produce a single point within the polygon itself.  The first uniform draw represents the </w:t>
      </w:r>
      <m:oMath>
        <m:r>
          <w:rPr>
            <w:rFonts w:ascii="Cambria Math" w:hAnsi="Cambria Math"/>
          </w:rPr>
          <m:t>umulative distribution function (or cdf) for x</m:t>
        </m:r>
      </m:oMath>
      <w:r>
        <w:t xml:space="preserve"> and this is translated to the </w:t>
      </w:r>
      <m:oMath>
        <m:r>
          <w:rPr>
            <w:rFonts w:ascii="Cambria Math" w:hAnsi="Cambria Math"/>
          </w:rPr>
          <m:t>x</m:t>
        </m:r>
      </m:oMath>
      <w:r>
        <w:t xml:space="preserve">-coordinate.  </w:t>
      </w:r>
      <w:r w:rsidR="00DF06BC">
        <w:t xml:space="preserve">The data </w:t>
      </w:r>
      <w:r w:rsidR="00DF06BC">
        <w:lastRenderedPageBreak/>
        <w:t xml:space="preserve">structure that allows this to happen efficiently is quite complicated and we will not go into that here.  </w:t>
      </w:r>
      <w:r>
        <w:t xml:space="preserve">The second uniform draw represents the </w:t>
      </w:r>
      <m:oMath>
        <m:r>
          <w:rPr>
            <w:rFonts w:ascii="Cambria Math" w:hAnsi="Cambria Math"/>
          </w:rPr>
          <m:t>cdf(y|x)</m:t>
        </m:r>
      </m:oMath>
      <w:r>
        <w:t xml:space="preserve">, where </w:t>
      </w:r>
      <m:oMath>
        <m:r>
          <w:rPr>
            <w:rFonts w:ascii="Cambria Math" w:hAnsi="Cambria Math"/>
          </w:rPr>
          <m:t>x</m:t>
        </m:r>
      </m:oMath>
      <w:r>
        <w:t xml:space="preserve"> is already known, and this is translated to the </w:t>
      </w:r>
      <m:oMath>
        <m:r>
          <w:rPr>
            <w:rFonts w:ascii="Cambria Math" w:hAnsi="Cambria Math"/>
          </w:rPr>
          <m:t>y</m:t>
        </m:r>
      </m:oMath>
      <w:r>
        <w:t>-coordinate.</w:t>
      </w:r>
      <w:r w:rsidR="00DF06BC">
        <w:t xml:space="preserve">  Again, the data structure </w:t>
      </w:r>
      <w:r w:rsidR="00BB4235">
        <w:t xml:space="preserve">and associated algorithm </w:t>
      </w:r>
      <w:r w:rsidR="00DF06BC">
        <w:t>for this is tricky.</w:t>
      </w:r>
      <w:r w:rsidR="00BB4235">
        <w:t xml:space="preserve">  We will say only that both algorithms involve two binary lookups and hence it is fast.</w:t>
      </w:r>
    </w:p>
    <w:p w14:paraId="12B7FA68" w14:textId="13EED9BB" w:rsidR="003A30D6" w:rsidRPr="003A30D6" w:rsidRDefault="003A30D6" w:rsidP="003A30D6">
      <w:r>
        <w:t xml:space="preserve">We will use </w:t>
      </w:r>
      <w:r w:rsidR="00BB4235">
        <w:t>the ideas of the above paragraph</w:t>
      </w:r>
      <w:r>
        <w:t xml:space="preserve"> in the Voyage scenario of </w:t>
      </w:r>
      <w:r w:rsidR="000E6251">
        <w:fldChar w:fldCharType="begin"/>
      </w:r>
      <w:r w:rsidR="000E6251">
        <w:instrText xml:space="preserve"> REF _Ref482346305 \w \h </w:instrText>
      </w:r>
      <w:r w:rsidR="000E6251">
        <w:fldChar w:fldCharType="separate"/>
      </w:r>
      <w:r w:rsidR="00EB2454">
        <w:t>II.D</w:t>
      </w:r>
      <w:r w:rsidR="000E6251">
        <w:fldChar w:fldCharType="end"/>
      </w:r>
      <w:r w:rsidR="000E6251">
        <w:t>, but only after a change of coordinates.</w:t>
      </w:r>
      <w:r w:rsidR="00745839">
        <w:t xml:space="preserve">  The Voyage scenario has pre-distress motion and is a sequence of bivariate normal and </w:t>
      </w:r>
      <w:r w:rsidR="00BB4235">
        <w:t xml:space="preserve">uniform polygonal distributions.  Draws for the positions within these areas are not drawn randomly and the draws that we make there depend heavily on the </w:t>
      </w:r>
      <m:oMath>
        <m:r>
          <w:rPr>
            <w:rFonts w:ascii="Cambria Math" w:hAnsi="Cambria Math"/>
          </w:rPr>
          <m:t>cdf</m:t>
        </m:r>
      </m:oMath>
      <w:r w:rsidR="00BB4235">
        <w:t>s of the above paragraph.</w:t>
      </w:r>
    </w:p>
    <w:p w14:paraId="51C5D151" w14:textId="2AD17291" w:rsidR="00EC2D20" w:rsidRDefault="00EC2D20" w:rsidP="00EC2D20">
      <w:pPr>
        <w:pStyle w:val="Heading2"/>
      </w:pPr>
      <w:bookmarkStart w:id="18" w:name="_Toc488415223"/>
      <w:r>
        <w:t xml:space="preserve">LOB </w:t>
      </w:r>
      <w:ins w:id="19" w:author="Jim Hanks" w:date="2017-07-21T12:17:00Z">
        <w:r w:rsidR="003979F1">
          <w:t>Scenario</w:t>
        </w:r>
      </w:ins>
      <w:bookmarkEnd w:id="18"/>
    </w:p>
    <w:p w14:paraId="00C48092" w14:textId="6E215173" w:rsidR="00745839" w:rsidRDefault="00745839" w:rsidP="00745839">
      <w:r>
        <w:t xml:space="preserve">The LOB Scenario is </w:t>
      </w:r>
      <w:proofErr w:type="gramStart"/>
      <w:r>
        <w:t>similar to</w:t>
      </w:r>
      <w:proofErr w:type="gramEnd"/>
      <w:r>
        <w:t xml:space="preserve"> the LKP and Area scenarios in that there is no pre-distress motion; particles drift according to the winds and currents and their leeway data.  However, the similarity ends there.</w:t>
      </w:r>
    </w:p>
    <w:p w14:paraId="0F3EA264" w14:textId="183027F9" w:rsidR="002E5D8C" w:rsidRDefault="002E5D8C" w:rsidP="00745839">
      <w:r>
        <w:t>A collection of Lines-of-bearing calls (LOBs) are received and a single distribution must be made from them.  This distribution plays the role of the bivariate normal or uniform polygon distribution of the previous section and, other than that, an LOB scenario is the same as these two.</w:t>
      </w:r>
    </w:p>
    <w:p w14:paraId="03ABDC14" w14:textId="449075C9" w:rsidR="002E5D8C" w:rsidRDefault="002E5D8C" w:rsidP="00745839">
      <w:r>
        <w:t xml:space="preserve">If the LOBs are “consistent” (to be made precise shortly), </w:t>
      </w:r>
      <w:r w:rsidR="00BB4235">
        <w:t xml:space="preserve">we create </w:t>
      </w:r>
      <w:r>
        <w:t xml:space="preserve">a single elliptical distribution and draws are made from that.  If they are not consistent, the ‘worst’ </w:t>
      </w:r>
      <w:r w:rsidR="00BB4235">
        <w:t xml:space="preserve">(again, to be made precise shortly) </w:t>
      </w:r>
      <w:r>
        <w:t>LOB is removed and we try again.  If we get down to two LOBs and these are</w:t>
      </w:r>
      <w:r w:rsidR="000E6AAA">
        <w:t xml:space="preserve"> still not consistent, then </w:t>
      </w:r>
      <w:r>
        <w:t xml:space="preserve">the LOBs are </w:t>
      </w:r>
      <w:r w:rsidR="000E6AAA">
        <w:t xml:space="preserve">all </w:t>
      </w:r>
      <w:r>
        <w:t>used, but individually.</w:t>
      </w:r>
    </w:p>
    <w:p w14:paraId="55FEA5CE" w14:textId="67F8D558" w:rsidR="002E5D8C" w:rsidRDefault="0038644A" w:rsidP="00745839">
      <w:r>
        <w:t>The data of a single LOB is:</w:t>
      </w:r>
    </w:p>
    <w:p w14:paraId="501D7945" w14:textId="20BAF8BF" w:rsidR="0038644A" w:rsidRDefault="000E6AAA" w:rsidP="000E6AAA">
      <w:pPr>
        <w:pStyle w:val="ListParagraph"/>
        <w:numPr>
          <w:ilvl w:val="0"/>
          <w:numId w:val="37"/>
        </w:numPr>
      </w:pPr>
      <w:r>
        <w:t>Center Point (Lat/</w:t>
      </w:r>
      <w:proofErr w:type="spellStart"/>
      <w:r>
        <w:t>Lng</w:t>
      </w:r>
      <w:proofErr w:type="spellEnd"/>
      <w:r>
        <w:t>) of Origin of Call, and x-error of center point</w:t>
      </w:r>
    </w:p>
    <w:p w14:paraId="7897BE77" w14:textId="4C62A6F7" w:rsidR="000E6AAA" w:rsidRDefault="000E6AAA" w:rsidP="000E6AAA">
      <w:pPr>
        <w:pStyle w:val="ListParagraph"/>
        <w:numPr>
          <w:ilvl w:val="0"/>
          <w:numId w:val="37"/>
        </w:numPr>
      </w:pPr>
      <w:r>
        <w:t>Called Bearing</w:t>
      </w:r>
    </w:p>
    <w:p w14:paraId="7FAC2B1E" w14:textId="1064987D" w:rsidR="000E6AAA" w:rsidRDefault="000E6AAA" w:rsidP="000E6AAA">
      <w:pPr>
        <w:pStyle w:val="ListParagraph"/>
        <w:numPr>
          <w:ilvl w:val="0"/>
          <w:numId w:val="37"/>
        </w:numPr>
      </w:pPr>
      <w:r>
        <w:t>Min and max range</w:t>
      </w:r>
    </w:p>
    <w:p w14:paraId="7E3AA2D6" w14:textId="1651A436" w:rsidR="000E6AAA" w:rsidRDefault="000E6AAA" w:rsidP="000E6AAA">
      <w:pPr>
        <w:pStyle w:val="ListParagraph"/>
        <w:numPr>
          <w:ilvl w:val="0"/>
          <w:numId w:val="37"/>
        </w:numPr>
      </w:pPr>
      <w:r>
        <w:t>Standard Deviation</w:t>
      </w:r>
      <w:r w:rsidR="00BB4235">
        <w:t xml:space="preserve"> for the bearing</w:t>
      </w:r>
    </w:p>
    <w:p w14:paraId="358DEE29" w14:textId="5C9A231D" w:rsidR="000E6AAA" w:rsidRDefault="000E6AAA" w:rsidP="000E6AAA">
      <w:pPr>
        <w:pStyle w:val="Caption"/>
      </w:pPr>
      <w:bookmarkStart w:id="20" w:name="_Toc488415254"/>
      <w:r>
        <w:t xml:space="preserve">Table </w:t>
      </w:r>
      <w:r w:rsidR="00863D5E">
        <w:fldChar w:fldCharType="begin"/>
      </w:r>
      <w:r w:rsidR="00863D5E">
        <w:instrText xml:space="preserve"> SEQ Table \* ARABIC </w:instrText>
      </w:r>
      <w:r w:rsidR="00863D5E">
        <w:fldChar w:fldCharType="separate"/>
      </w:r>
      <w:r w:rsidR="00EB2454">
        <w:rPr>
          <w:noProof/>
        </w:rPr>
        <w:t>2</w:t>
      </w:r>
      <w:r w:rsidR="00863D5E">
        <w:rPr>
          <w:noProof/>
        </w:rPr>
        <w:fldChar w:fldCharType="end"/>
      </w:r>
      <w:r>
        <w:t>: Data of Bearing Call</w:t>
      </w:r>
      <w:bookmarkEnd w:id="20"/>
    </w:p>
    <w:p w14:paraId="3963E33D" w14:textId="01B0906C" w:rsidR="000E6AAA" w:rsidRDefault="00E82153" w:rsidP="000E6AAA">
      <w:r>
        <w:t xml:space="preserve">We follow the paper </w:t>
      </w:r>
      <w:r w:rsidRPr="00F9579D">
        <w:rPr>
          <w:i/>
        </w:rPr>
        <w:t>A New Method of Position Estimation using Bearing Measurements</w:t>
      </w:r>
      <w:r>
        <w:t xml:space="preserve">, by Dennis </w:t>
      </w:r>
      <w:proofErr w:type="spellStart"/>
      <w:r>
        <w:t>Wangsness</w:t>
      </w:r>
      <w:proofErr w:type="spellEnd"/>
      <w:r>
        <w:t xml:space="preserve"> and found in IEEE Transactions on A</w:t>
      </w:r>
      <w:r w:rsidR="009C3FD8">
        <w:t>erospace and Electronic Systems, and we call this algorithm “</w:t>
      </w:r>
      <w:proofErr w:type="spellStart"/>
      <w:r w:rsidR="009C3FD8">
        <w:t>Wangsness</w:t>
      </w:r>
      <w:proofErr w:type="spellEnd"/>
      <w:r w:rsidR="009C3FD8">
        <w:t>’ Algorithm.”</w:t>
      </w:r>
      <w:r>
        <w:t xml:space="preserve">  This method produces an elliptical distribution for the position.</w:t>
      </w:r>
      <w:r w:rsidR="00F9579D">
        <w:t xml:space="preserve">  We modified the technique so we could consider a circular uncertainty in the origin of each LOB.</w:t>
      </w:r>
    </w:p>
    <w:p w14:paraId="6809668C" w14:textId="166600BC" w:rsidR="00E82153" w:rsidRDefault="00E82153" w:rsidP="000E6AAA">
      <w:r>
        <w:t xml:space="preserve">The ellipse must pass </w:t>
      </w:r>
      <w:r w:rsidR="00341092">
        <w:t xml:space="preserve">the requirements listed </w:t>
      </w:r>
      <w:r w:rsidR="00BB4235">
        <w:t xml:space="preserve">in </w:t>
      </w:r>
      <w:r w:rsidR="00BB4235">
        <w:fldChar w:fldCharType="begin"/>
      </w:r>
      <w:r w:rsidR="00BB4235">
        <w:instrText xml:space="preserve"> REF _Ref482351365 \h </w:instrText>
      </w:r>
      <w:r w:rsidR="00BB4235">
        <w:fldChar w:fldCharType="separate"/>
      </w:r>
      <w:r w:rsidR="00EB2454">
        <w:t xml:space="preserve">Table </w:t>
      </w:r>
      <w:r w:rsidR="00EB2454">
        <w:rPr>
          <w:noProof/>
        </w:rPr>
        <w:t>3</w:t>
      </w:r>
      <w:r w:rsidR="00BB4235">
        <w:fldChar w:fldCharType="end"/>
      </w:r>
      <w:r w:rsidR="00BB4235">
        <w:t xml:space="preserve"> be</w:t>
      </w:r>
      <w:r>
        <w:t>low.</w:t>
      </w:r>
      <w:r w:rsidR="003E095B">
        <w:t xml:space="preserve">  </w:t>
      </w:r>
      <w:r w:rsidR="00341092">
        <w:t>In this table</w:t>
      </w:r>
      <w:r w:rsidR="003E095B">
        <w:t>, the center of the ellipse is called the “fix” and the ellipse itself is the 95% containment ellipse.</w:t>
      </w:r>
    </w:p>
    <w:p w14:paraId="1BE75E0E" w14:textId="0F0CA456" w:rsidR="00E82153" w:rsidRDefault="003E095B" w:rsidP="00E82153">
      <w:pPr>
        <w:pStyle w:val="ListParagraph"/>
        <w:numPr>
          <w:ilvl w:val="0"/>
          <w:numId w:val="38"/>
        </w:numPr>
      </w:pPr>
      <w:r>
        <w:t>The a</w:t>
      </w:r>
      <w:r w:rsidR="006C6738">
        <w:t xml:space="preserve">rea of the </w:t>
      </w:r>
      <w:r w:rsidR="00E82153">
        <w:t xml:space="preserve">ellipse must be at most </w:t>
      </w:r>
      <w:r w:rsidR="006C6738">
        <w:t xml:space="preserve">3000 </w:t>
      </w:r>
      <w:proofErr w:type="spellStart"/>
      <w:r w:rsidR="006C6738">
        <w:t>sq</w:t>
      </w:r>
      <w:proofErr w:type="spellEnd"/>
      <w:r w:rsidR="006C6738">
        <w:t xml:space="preserve"> </w:t>
      </w:r>
      <w:proofErr w:type="spellStart"/>
      <w:r w:rsidR="006C6738">
        <w:t>nmi</w:t>
      </w:r>
      <w:proofErr w:type="spellEnd"/>
    </w:p>
    <w:p w14:paraId="6C9D5F97" w14:textId="7FE0CA2D" w:rsidR="006C6738" w:rsidRDefault="006C6738" w:rsidP="00E82153">
      <w:pPr>
        <w:pStyle w:val="ListParagraph"/>
        <w:numPr>
          <w:ilvl w:val="0"/>
          <w:numId w:val="38"/>
        </w:numPr>
      </w:pPr>
      <w:r>
        <w:t xml:space="preserve">The semi-major axis of the ellipse must be at most 500 </w:t>
      </w:r>
      <w:proofErr w:type="spellStart"/>
      <w:r>
        <w:t>nmi</w:t>
      </w:r>
      <w:proofErr w:type="spellEnd"/>
    </w:p>
    <w:p w14:paraId="55C01FC6" w14:textId="52A52301" w:rsidR="006C6738" w:rsidRDefault="006C6738" w:rsidP="00E82153">
      <w:pPr>
        <w:pStyle w:val="ListParagraph"/>
        <w:numPr>
          <w:ilvl w:val="0"/>
          <w:numId w:val="38"/>
        </w:numPr>
      </w:pPr>
      <w:r>
        <w:lastRenderedPageBreak/>
        <w:t>The ratio of the two ellipse’s axes must be at most 64</w:t>
      </w:r>
    </w:p>
    <w:p w14:paraId="243CCF1B" w14:textId="123232CA" w:rsidR="006C6738" w:rsidRDefault="006C6738" w:rsidP="00E82153">
      <w:pPr>
        <w:pStyle w:val="ListParagraph"/>
        <w:numPr>
          <w:ilvl w:val="0"/>
          <w:numId w:val="38"/>
        </w:numPr>
      </w:pPr>
      <w:r>
        <w:t xml:space="preserve">When one projects the fix to </w:t>
      </w:r>
      <w:r w:rsidR="003E095B">
        <w:t xml:space="preserve">each </w:t>
      </w:r>
      <w:r>
        <w:t xml:space="preserve">bearing call’s great circle, </w:t>
      </w:r>
      <w:r w:rsidR="003E095B">
        <w:t xml:space="preserve">the fix </w:t>
      </w:r>
      <w:r>
        <w:t>must be in the direction of the called bearing, as opposed to 180 degrees off</w:t>
      </w:r>
    </w:p>
    <w:p w14:paraId="4D86BE79" w14:textId="0A9282A7" w:rsidR="006C6738" w:rsidRDefault="006C6738" w:rsidP="00E82153">
      <w:pPr>
        <w:pStyle w:val="ListParagraph"/>
        <w:numPr>
          <w:ilvl w:val="0"/>
          <w:numId w:val="38"/>
        </w:numPr>
      </w:pPr>
      <w:r>
        <w:t>If there are exactly two bearing calls, their bearing calls’ intersections must be at least 5 degrees</w:t>
      </w:r>
    </w:p>
    <w:p w14:paraId="31AAF019" w14:textId="0D0F2389" w:rsidR="003E095B" w:rsidRDefault="003E095B" w:rsidP="00E82153">
      <w:pPr>
        <w:pStyle w:val="ListParagraph"/>
        <w:numPr>
          <w:ilvl w:val="0"/>
          <w:numId w:val="38"/>
        </w:numPr>
      </w:pPr>
      <w:r>
        <w:t>The fix must be between the min and max ranges for each bearing call</w:t>
      </w:r>
    </w:p>
    <w:p w14:paraId="69C894FD" w14:textId="31E48753" w:rsidR="006C6738" w:rsidRDefault="006C6738" w:rsidP="006C6738">
      <w:pPr>
        <w:pStyle w:val="Caption"/>
      </w:pPr>
      <w:bookmarkStart w:id="21" w:name="_Ref482351365"/>
      <w:bookmarkStart w:id="22" w:name="_Toc488415255"/>
      <w:r>
        <w:t xml:space="preserve">Table </w:t>
      </w:r>
      <w:r w:rsidR="00863D5E">
        <w:fldChar w:fldCharType="begin"/>
      </w:r>
      <w:r w:rsidR="00863D5E">
        <w:instrText xml:space="preserve"> SEQ Table \* ARABIC </w:instrText>
      </w:r>
      <w:r w:rsidR="00863D5E">
        <w:fldChar w:fldCharType="separate"/>
      </w:r>
      <w:r w:rsidR="00EB2454">
        <w:rPr>
          <w:noProof/>
        </w:rPr>
        <w:t>3</w:t>
      </w:r>
      <w:r w:rsidR="00863D5E">
        <w:rPr>
          <w:noProof/>
        </w:rPr>
        <w:fldChar w:fldCharType="end"/>
      </w:r>
      <w:bookmarkEnd w:id="21"/>
      <w:r>
        <w:t>: Requirements for an LOB Fix</w:t>
      </w:r>
      <w:bookmarkEnd w:id="22"/>
    </w:p>
    <w:p w14:paraId="6333497F" w14:textId="685BEF24" w:rsidR="006C6738" w:rsidRDefault="00BB4235" w:rsidP="006C6738">
      <w:r>
        <w:t xml:space="preserve">Although the </w:t>
      </w:r>
      <w:r w:rsidR="006C6738">
        <w:t xml:space="preserve">constants of </w:t>
      </w:r>
      <w:r w:rsidR="006C6738">
        <w:fldChar w:fldCharType="begin"/>
      </w:r>
      <w:r w:rsidR="006C6738">
        <w:instrText xml:space="preserve"> REF _Ref482351365 \h </w:instrText>
      </w:r>
      <w:r w:rsidR="006C6738">
        <w:fldChar w:fldCharType="separate"/>
      </w:r>
      <w:r w:rsidR="00EB2454">
        <w:t xml:space="preserve">Table </w:t>
      </w:r>
      <w:r w:rsidR="00EB2454">
        <w:rPr>
          <w:noProof/>
        </w:rPr>
        <w:t>3</w:t>
      </w:r>
      <w:r w:rsidR="006C6738">
        <w:fldChar w:fldCharType="end"/>
      </w:r>
      <w:r w:rsidR="003E095B">
        <w:t xml:space="preserve"> have never been given in Sim.xml</w:t>
      </w:r>
      <w:r>
        <w:t xml:space="preserve">, they could be.  In practice, the defaults specified in </w:t>
      </w:r>
      <w:proofErr w:type="spellStart"/>
      <w:r>
        <w:t>Sim.properties</w:t>
      </w:r>
      <w:proofErr w:type="spellEnd"/>
      <w:r>
        <w:t xml:space="preserve"> are used.</w:t>
      </w:r>
    </w:p>
    <w:p w14:paraId="3A97117A" w14:textId="4F7EEC85" w:rsidR="003E095B" w:rsidRDefault="003E095B" w:rsidP="006C6738">
      <w:r>
        <w:t>If any of these conditions fail</w:t>
      </w:r>
      <w:r w:rsidR="009A7AB0">
        <w:t>s</w:t>
      </w:r>
      <w:r>
        <w:t>, we consider the set of LOBs to be a</w:t>
      </w:r>
      <w:r w:rsidR="00341092">
        <w:t xml:space="preserve"> </w:t>
      </w:r>
      <w:r>
        <w:t>“</w:t>
      </w:r>
      <w:r w:rsidR="00BB4235">
        <w:t>inconsistent</w:t>
      </w:r>
      <w:r>
        <w:t xml:space="preserve">” and an LOB is discarded.  The one that is discarded is the one that is farthest from the fix, after </w:t>
      </w:r>
      <w:r w:rsidR="00C66E52">
        <w:t>dividing</w:t>
      </w:r>
      <w:r>
        <w:t xml:space="preserve"> by its maximum distance.</w:t>
      </w:r>
    </w:p>
    <w:p w14:paraId="2D1DF7F5" w14:textId="271BA7CF" w:rsidR="00163C5A" w:rsidRDefault="00163C5A" w:rsidP="006C6738">
      <w:r>
        <w:t xml:space="preserve">If we reach a situation where there are only two bearings left, and they still fail a test in </w:t>
      </w:r>
      <w:r>
        <w:fldChar w:fldCharType="begin"/>
      </w:r>
      <w:r>
        <w:instrText xml:space="preserve"> REF _Ref482351365 \h </w:instrText>
      </w:r>
      <w:r>
        <w:fldChar w:fldCharType="separate"/>
      </w:r>
      <w:r w:rsidR="00EB2454">
        <w:t xml:space="preserve">Table </w:t>
      </w:r>
      <w:r w:rsidR="00EB2454">
        <w:rPr>
          <w:noProof/>
        </w:rPr>
        <w:t>3</w:t>
      </w:r>
      <w:r>
        <w:fldChar w:fldCharType="end"/>
      </w:r>
      <w:r>
        <w:t>, then we use a uniform distribution of all the lines of bearing as follows.  Each line of bearing has a</w:t>
      </w:r>
      <w:r w:rsidR="005F255A">
        <w:t>n</w:t>
      </w:r>
      <w:r>
        <w:t xml:space="preserve"> </w:t>
      </w:r>
      <w:r w:rsidR="007C439A">
        <w:t xml:space="preserve">area; it </w:t>
      </w:r>
      <w:r w:rsidR="008F5E2A">
        <w:t xml:space="preserve">is the section of the annulus defined </w:t>
      </w:r>
      <w:r w:rsidR="007059E5">
        <w:t>by the minimum</w:t>
      </w:r>
      <w:r w:rsidR="008F5E2A">
        <w:t xml:space="preserve"> and maximum ranges, </w:t>
      </w:r>
      <w:r w:rsidR="00097057">
        <w:t xml:space="preserve">with angular bounds </w:t>
      </w:r>
      <w:r w:rsidR="007059E5">
        <w:t xml:space="preserve">given </w:t>
      </w:r>
      <w:r w:rsidR="00097057">
        <w:t>by ± the standard deviation of the bearing.</w:t>
      </w:r>
      <w:r w:rsidR="007C439A">
        <w:t xml:space="preserve"> </w:t>
      </w:r>
      <w:r w:rsidR="00097057">
        <w:t xml:space="preserve"> </w:t>
      </w:r>
      <w:r w:rsidR="007C439A">
        <w:t xml:space="preserve">This is illustrated in orange in </w:t>
      </w:r>
      <w:r w:rsidR="007C439A">
        <w:fldChar w:fldCharType="begin"/>
      </w:r>
      <w:r w:rsidR="007C439A">
        <w:instrText xml:space="preserve"> REF _Ref482353029 \h </w:instrText>
      </w:r>
      <w:r w:rsidR="007C439A">
        <w:fldChar w:fldCharType="separate"/>
      </w:r>
      <w:r w:rsidR="00EB2454">
        <w:t xml:space="preserve">Figure </w:t>
      </w:r>
      <w:r w:rsidR="00EB2454">
        <w:rPr>
          <w:noProof/>
        </w:rPr>
        <w:t>2</w:t>
      </w:r>
      <w:r w:rsidR="007C439A">
        <w:fldChar w:fldCharType="end"/>
      </w:r>
      <w:r w:rsidR="007C439A">
        <w:t>.</w:t>
      </w:r>
    </w:p>
    <w:p w14:paraId="3113A546" w14:textId="5E8BA974" w:rsidR="00163C5A" w:rsidRDefault="00163C5A" w:rsidP="00C94A86">
      <w:pPr>
        <w:pStyle w:val="CenteredFigure"/>
        <w:keepNext/>
      </w:pPr>
      <w:r>
        <mc:AlternateContent>
          <mc:Choice Requires="wpc">
            <w:drawing>
              <wp:inline distT="0" distB="0" distL="0" distR="0" wp14:anchorId="41BFD68A" wp14:editId="001A3098">
                <wp:extent cx="3131662" cy="2505710"/>
                <wp:effectExtent l="0" t="0" r="0" b="889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Oval 29"/>
                        <wps:cNvSpPr/>
                        <wps:spPr>
                          <a:xfrm>
                            <a:off x="73853" y="190378"/>
                            <a:ext cx="2196935" cy="2196935"/>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294436" y="348028"/>
                            <a:ext cx="1755678" cy="175567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057" y="47503"/>
                            <a:ext cx="2410691" cy="1828799"/>
                          </a:xfrm>
                          <a:custGeom>
                            <a:avLst/>
                            <a:gdLst>
                              <a:gd name="connsiteX0" fmla="*/ 2386940 w 2386940"/>
                              <a:gd name="connsiteY0" fmla="*/ 605642 h 1745673"/>
                              <a:gd name="connsiteX1" fmla="*/ 0 w 2386940"/>
                              <a:gd name="connsiteY1" fmla="*/ 1745673 h 1745673"/>
                              <a:gd name="connsiteX2" fmla="*/ 213756 w 2386940"/>
                              <a:gd name="connsiteY2" fmla="*/ 0 h 1745673"/>
                              <a:gd name="connsiteX3" fmla="*/ 2042556 w 2386940"/>
                              <a:gd name="connsiteY3" fmla="*/ 213756 h 1745673"/>
                              <a:gd name="connsiteX4" fmla="*/ 2386940 w 2386940"/>
                              <a:gd name="connsiteY4" fmla="*/ 605642 h 1745673"/>
                              <a:gd name="connsiteX0" fmla="*/ 2220686 w 2220686"/>
                              <a:gd name="connsiteY0" fmla="*/ 605642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05642 h 1864426"/>
                              <a:gd name="connsiteX0" fmla="*/ 2220686 w 2220686"/>
                              <a:gd name="connsiteY0" fmla="*/ 617517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17517 h 1864426"/>
                              <a:gd name="connsiteX0" fmla="*/ 2291938 w 2291938"/>
                              <a:gd name="connsiteY0" fmla="*/ 570015 h 1816924"/>
                              <a:gd name="connsiteX1" fmla="*/ 71252 w 2291938"/>
                              <a:gd name="connsiteY1" fmla="*/ 1816924 h 1816924"/>
                              <a:gd name="connsiteX2" fmla="*/ 0 w 2291938"/>
                              <a:gd name="connsiteY2" fmla="*/ 0 h 1816924"/>
                              <a:gd name="connsiteX3" fmla="*/ 1947554 w 2291938"/>
                              <a:gd name="connsiteY3" fmla="*/ 166254 h 1816924"/>
                              <a:gd name="connsiteX4" fmla="*/ 2291938 w 2291938"/>
                              <a:gd name="connsiteY4" fmla="*/ 570015 h 1816924"/>
                              <a:gd name="connsiteX0" fmla="*/ 2339439 w 2339439"/>
                              <a:gd name="connsiteY0" fmla="*/ 570015 h 1828799"/>
                              <a:gd name="connsiteX1" fmla="*/ 0 w 2339439"/>
                              <a:gd name="connsiteY1" fmla="*/ 1828799 h 1828799"/>
                              <a:gd name="connsiteX2" fmla="*/ 47501 w 2339439"/>
                              <a:gd name="connsiteY2" fmla="*/ 0 h 1828799"/>
                              <a:gd name="connsiteX3" fmla="*/ 1995055 w 2339439"/>
                              <a:gd name="connsiteY3" fmla="*/ 166254 h 1828799"/>
                              <a:gd name="connsiteX4" fmla="*/ 2339439 w 2339439"/>
                              <a:gd name="connsiteY4" fmla="*/ 570015 h 1828799"/>
                              <a:gd name="connsiteX0" fmla="*/ 2410691 w 2410691"/>
                              <a:gd name="connsiteY0" fmla="*/ 546264 h 1828799"/>
                              <a:gd name="connsiteX1" fmla="*/ 0 w 2410691"/>
                              <a:gd name="connsiteY1" fmla="*/ 1828799 h 1828799"/>
                              <a:gd name="connsiteX2" fmla="*/ 47501 w 2410691"/>
                              <a:gd name="connsiteY2" fmla="*/ 0 h 1828799"/>
                              <a:gd name="connsiteX3" fmla="*/ 1995055 w 2410691"/>
                              <a:gd name="connsiteY3" fmla="*/ 166254 h 1828799"/>
                              <a:gd name="connsiteX4" fmla="*/ 2410691 w 2410691"/>
                              <a:gd name="connsiteY4" fmla="*/ 546264 h 18287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10691" h="1828799">
                                <a:moveTo>
                                  <a:pt x="2410691" y="546264"/>
                                </a:moveTo>
                                <a:lnTo>
                                  <a:pt x="0" y="1828799"/>
                                </a:lnTo>
                                <a:lnTo>
                                  <a:pt x="47501" y="0"/>
                                </a:lnTo>
                                <a:lnTo>
                                  <a:pt x="1995055" y="166254"/>
                                </a:lnTo>
                                <a:lnTo>
                                  <a:pt x="2410691" y="546264"/>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4801" y="1235407"/>
                            <a:ext cx="2413599" cy="1270303"/>
                          </a:xfrm>
                          <a:custGeom>
                            <a:avLst/>
                            <a:gdLst>
                              <a:gd name="connsiteX0" fmla="*/ 1021278 w 2327564"/>
                              <a:gd name="connsiteY0" fmla="*/ 0 h 1270660"/>
                              <a:gd name="connsiteX1" fmla="*/ 2327564 w 2327564"/>
                              <a:gd name="connsiteY1" fmla="*/ 225631 h 1270660"/>
                              <a:gd name="connsiteX2" fmla="*/ 1721922 w 2327564"/>
                              <a:gd name="connsiteY2" fmla="*/ 1270660 h 1270660"/>
                              <a:gd name="connsiteX3" fmla="*/ 0 w 2327564"/>
                              <a:gd name="connsiteY3" fmla="*/ 1056904 h 1270660"/>
                              <a:gd name="connsiteX4" fmla="*/ 142504 w 2327564"/>
                              <a:gd name="connsiteY4" fmla="*/ 308758 h 1270660"/>
                              <a:gd name="connsiteX5" fmla="*/ 1021278 w 2327564"/>
                              <a:gd name="connsiteY5" fmla="*/ 0 h 12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7564" h="1270660">
                                <a:moveTo>
                                  <a:pt x="1021278" y="0"/>
                                </a:moveTo>
                                <a:lnTo>
                                  <a:pt x="2327564" y="225631"/>
                                </a:lnTo>
                                <a:lnTo>
                                  <a:pt x="1721922" y="1270660"/>
                                </a:lnTo>
                                <a:lnTo>
                                  <a:pt x="0" y="1056904"/>
                                </a:lnTo>
                                <a:lnTo>
                                  <a:pt x="142504" y="308758"/>
                                </a:lnTo>
                                <a:lnTo>
                                  <a:pt x="1021278"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129649" y="1223532"/>
                            <a:ext cx="60777" cy="607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208990" y="878773"/>
                            <a:ext cx="887730" cy="332740"/>
                          </a:xfrm>
                          <a:prstGeom prst="rect">
                            <a:avLst/>
                          </a:prstGeom>
                          <a:noFill/>
                          <a:ln w="6350">
                            <a:noFill/>
                          </a:ln>
                        </wps:spPr>
                        <wps:txbx>
                          <w:txbxContent>
                            <w:p w14:paraId="119BBFE1" w14:textId="71547162" w:rsidR="0064112E" w:rsidRDefault="0064112E" w:rsidP="007C439A">
                              <w:pPr>
                                <w:pStyle w:val="CenteredFigure"/>
                              </w:pPr>
                              <w:r>
                                <w:t>Max Range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Text Box 37"/>
                        <wps:cNvSpPr txBox="1"/>
                        <wps:spPr>
                          <a:xfrm>
                            <a:off x="1261637" y="987522"/>
                            <a:ext cx="867410" cy="332740"/>
                          </a:xfrm>
                          <a:prstGeom prst="rect">
                            <a:avLst/>
                          </a:prstGeom>
                          <a:noFill/>
                          <a:ln w="6350">
                            <a:noFill/>
                          </a:ln>
                        </wps:spPr>
                        <wps:txbx>
                          <w:txbxContent>
                            <w:p w14:paraId="45D6C1AD" w14:textId="65640B4B" w:rsidR="0064112E" w:rsidRDefault="0064112E" w:rsidP="007C439A">
                              <w:pPr>
                                <w:pStyle w:val="CenteredFigure"/>
                                <w:rPr>
                                  <w:sz w:val="24"/>
                                  <w:szCs w:val="24"/>
                                </w:rPr>
                              </w:pPr>
                              <w:r>
                                <w:t xml:space="preserve">Min </w:t>
                              </w:r>
                              <w:r w:rsidRPr="007C439A">
                                <w:t>Range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Arrow Connector 32"/>
                        <wps:cNvCnPr>
                          <a:stCxn id="124" idx="7"/>
                        </wps:cNvCnPr>
                        <wps:spPr>
                          <a:xfrm flipV="1">
                            <a:off x="1181525" y="499137"/>
                            <a:ext cx="1443980" cy="733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162300" y="1263533"/>
                            <a:ext cx="1641335" cy="26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BFD68A" id="Canvas 27" o:spid="_x0000_s1030" editas="canvas" style="width:246.6pt;height:197.3pt;mso-position-horizontal-relative:char;mso-position-vertical-relative:line" coordsize="31311,2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">
                <v:shape id="_x0000_s1031" type="#_x0000_t75" style="position:absolute;width:31311;height:25057;visibility:visible;mso-wrap-style:square">
                  <v:fill o:detectmouseclick="t"/>
                  <v:path o:connecttype="none"/>
                </v:shape>
                <v:oval id="Oval 29" o:spid="_x0000_s1032" style="position:absolute;left:738;top:1903;width:21969;height:21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" fillcolor="#e68422 [3206]" strokecolor="#2c385d [1604]" strokeweight="2.25pt"/>
                <v:oval id="Oval 123" o:spid="_x0000_s1033" style="position:absolute;left:2944;top:3480;width:17557;height:1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" fillcolor="white [3212]" strokecolor="#2c385d [1604]" strokeweight="2.25pt"/>
                <v:shape id="Freeform: Shape 34" o:spid="_x0000_s1034" style="position:absolute;left:10;top:475;width:24107;height:18288;visibility:visible;mso-wrap-style:square;v-text-anchor:middle" coordsize="2410691,182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" path="m2410691,546264l,1828799,47501,,1995055,166254r415636,380010xe" fillcolor="white [3212]" stroked="f" strokeweight="2.25pt">
                  <v:path arrowok="t" o:connecttype="custom" o:connectlocs="2410691,546264;0,1828799;47501,0;1995055,166254;2410691,546264" o:connectangles="0,0,0,0,0"/>
                </v:shape>
                <v:shape id="Freeform: Shape 36" o:spid="_x0000_s1035" style="position:absolute;left:248;top:12354;width:24136;height:12703;visibility:visible;mso-wrap-style:square;v-text-anchor:middle" coordsize="2327564,12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" path="m1021278,l2327564,225631,1721922,1270660,,1056904,142504,308758,1021278,xe" fillcolor="white [3212]" stroked="f" strokeweight="2.25pt">
                  <v:path arrowok="t" o:connecttype="custom" o:connectlocs="1059028,0;2413599,225568;1785570,1270303;0,1056607;147771,308671;1059028,0" o:connectangles="0,0,0,0,0,0"/>
                </v:shape>
                <v:oval id="Oval 124" o:spid="_x0000_s1036" style="position:absolute;left:11296;top:12235;width:608;height: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" filled="f" strokecolor="#2c385d [1604]" strokeweight="2.25pt"/>
                <v:shapetype id="_x0000_t202" coordsize="21600,21600" o:spt="202" path="m,l,21600r21600,l21600,xe">
                  <v:stroke joinstyle="miter"/>
                  <v:path gradientshapeok="t" o:connecttype="rect"/>
                </v:shapetype>
                <v:shape id="Text Box 37" o:spid="_x0000_s1037" type="#_x0000_t202" style="position:absolute;left:22089;top:8787;width:8878;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19BBFE1" w14:textId="71547162" w:rsidR="0064112E" w:rsidRDefault="0064112E" w:rsidP="007C439A">
                        <w:pPr>
                          <w:pStyle w:val="CenteredFigure"/>
                        </w:pPr>
                        <w:r>
                          <w:t>Max Range</w:t>
                        </w:r>
                      </w:p>
                    </w:txbxContent>
                  </v:textbox>
                </v:shape>
                <v:shape id="Text Box 37" o:spid="_x0000_s1038" type="#_x0000_t202" style="position:absolute;left:12616;top:9875;width:8674;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14:paraId="45D6C1AD" w14:textId="65640B4B" w:rsidR="0064112E" w:rsidRDefault="0064112E" w:rsidP="007C439A">
                        <w:pPr>
                          <w:pStyle w:val="CenteredFigure"/>
                          <w:rPr>
                            <w:sz w:val="24"/>
                            <w:szCs w:val="24"/>
                          </w:rPr>
                        </w:pPr>
                        <w:r>
                          <w:t xml:space="preserve">Min </w:t>
                        </w:r>
                        <w:r w:rsidRPr="007C439A">
                          <w:t>Range</w:t>
                        </w:r>
                      </w:p>
                    </w:txbxContent>
                  </v:textbox>
                </v:shape>
                <v:shapetype id="_x0000_t32" coordsize="21600,21600" o:spt="32" o:oned="t" path="m,l21600,21600e" filled="f">
                  <v:path arrowok="t" fillok="f" o:connecttype="none"/>
                  <o:lock v:ext="edit" shapetype="t"/>
                </v:shapetype>
                <v:shape id="Straight Arrow Connector 32" o:spid="_x0000_s1039" type="#_x0000_t32" style="position:absolute;left:11815;top:4991;width:14440;height:7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566daf [3044]">
                  <v:stroke endarrow="block"/>
                </v:shape>
                <v:shape id="Straight Arrow Connector 126" o:spid="_x0000_s1040" type="#_x0000_t32" style="position:absolute;left:11623;top:12635;width:16413;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" strokecolor="#566daf [3044]">
                  <v:stroke endarrow="block"/>
                </v:shape>
                <w10:anchorlock/>
              </v:group>
            </w:pict>
          </mc:Fallback>
        </mc:AlternateContent>
      </w:r>
    </w:p>
    <w:p w14:paraId="2EF0A82D" w14:textId="54AAC40E" w:rsidR="007C439A" w:rsidRDefault="007C439A" w:rsidP="007C439A">
      <w:pPr>
        <w:pStyle w:val="Caption"/>
      </w:pPr>
      <w:bookmarkStart w:id="23" w:name="_Ref482353029"/>
      <w:bookmarkStart w:id="24" w:name="_Ref482352943"/>
      <w:bookmarkStart w:id="25" w:name="_Toc488415263"/>
      <w:r>
        <w:t xml:space="preserve">Figure </w:t>
      </w:r>
      <w:r w:rsidR="00863D5E">
        <w:fldChar w:fldCharType="begin"/>
      </w:r>
      <w:r w:rsidR="00863D5E">
        <w:instrText xml:space="preserve"> SEQ Figure \* ARABIC </w:instrText>
      </w:r>
      <w:r w:rsidR="00863D5E">
        <w:fldChar w:fldCharType="separate"/>
      </w:r>
      <w:r w:rsidR="00EB2454">
        <w:rPr>
          <w:noProof/>
        </w:rPr>
        <w:t>2</w:t>
      </w:r>
      <w:r w:rsidR="00863D5E">
        <w:rPr>
          <w:noProof/>
        </w:rPr>
        <w:fldChar w:fldCharType="end"/>
      </w:r>
      <w:bookmarkEnd w:id="23"/>
      <w:r>
        <w:t>: Area of an LOB</w:t>
      </w:r>
      <w:bookmarkEnd w:id="24"/>
      <w:bookmarkEnd w:id="25"/>
    </w:p>
    <w:p w14:paraId="7538FF73" w14:textId="746DA9F0" w:rsidR="005F255A" w:rsidRDefault="005F255A" w:rsidP="005F255A">
      <w:r>
        <w:t>The particles are divided (nearly) equally among the</w:t>
      </w:r>
      <w:r w:rsidR="001F2656">
        <w:t>s</w:t>
      </w:r>
      <w:r w:rsidR="00C66E52">
        <w:t>e</w:t>
      </w:r>
      <w:r>
        <w:t xml:space="preserve"> lines of bearing</w:t>
      </w:r>
      <w:r w:rsidR="001F2656">
        <w:t>s’ areas</w:t>
      </w:r>
      <w:r>
        <w:t xml:space="preserve">, and the set of particles assigned to a line of bearing </w:t>
      </w:r>
      <w:r w:rsidR="008F5E2A">
        <w:t xml:space="preserve">are distributed with a uniform distribution within </w:t>
      </w:r>
      <w:r>
        <w:t>the LOB’s area.</w:t>
      </w:r>
      <w:r w:rsidR="008F5E2A">
        <w:t xml:space="preserve">  Note that </w:t>
      </w:r>
      <w:r w:rsidR="007059E5">
        <w:t>such a</w:t>
      </w:r>
      <w:r w:rsidR="008F5E2A">
        <w:t xml:space="preserve"> distribution </w:t>
      </w:r>
      <w:r w:rsidR="007059E5">
        <w:t>has a closed form and is easy to generate.</w:t>
      </w:r>
    </w:p>
    <w:p w14:paraId="0F2691AC" w14:textId="2F35B966" w:rsidR="00341092" w:rsidRDefault="00F9579D" w:rsidP="005F255A">
      <w:r>
        <w:t>I</w:t>
      </w:r>
      <w:r w:rsidR="00341092">
        <w:t>t is possible to directly give an ellipse to an LOB scenario.  In this case, all other inputs (LOBs and other ellipses) are ignored.</w:t>
      </w:r>
    </w:p>
    <w:p w14:paraId="3B165233" w14:textId="54F8A5BA" w:rsidR="00F9579D" w:rsidRDefault="009C3FD8" w:rsidP="005F255A">
      <w:proofErr w:type="spellStart"/>
      <w:r>
        <w:lastRenderedPageBreak/>
        <w:t>Wangsness</w:t>
      </w:r>
      <w:proofErr w:type="spellEnd"/>
      <w:r>
        <w:t xml:space="preserve">’ Algorithm </w:t>
      </w:r>
      <w:r w:rsidR="00F9579D">
        <w:t xml:space="preserve">is quite elegant and straightforward.  However, it does involve eigenvalues and linear regression, and we will not reproduce it here.  </w:t>
      </w:r>
      <w:r>
        <w:t xml:space="preserve">Moreover, it does not allow for position uncertainty of the origin.  </w:t>
      </w:r>
      <w:r w:rsidR="00F9579D">
        <w:t xml:space="preserve">We describe our modification for </w:t>
      </w:r>
      <w:r>
        <w:t>that here</w:t>
      </w:r>
      <w:r w:rsidR="00F9579D">
        <w:t>.</w:t>
      </w:r>
    </w:p>
    <w:p w14:paraId="7BF1AD4F" w14:textId="0EFA6AA0" w:rsidR="00F9579D" w:rsidRDefault="00F9579D" w:rsidP="005F255A">
      <w:r>
        <w:t xml:space="preserve">We will call the origin of the bearing call the “center,” and will define another point that we call the “vertex.”  </w:t>
      </w:r>
      <w:r w:rsidR="003F77B5">
        <w:t xml:space="preserve">In </w:t>
      </w:r>
      <w:r w:rsidR="003F77B5">
        <w:fldChar w:fldCharType="begin"/>
      </w:r>
      <w:r w:rsidR="003F77B5">
        <w:instrText xml:space="preserve"> REF _Ref482604326 \h </w:instrText>
      </w:r>
      <w:r w:rsidR="003F77B5">
        <w:fldChar w:fldCharType="separate"/>
      </w:r>
      <w:r w:rsidR="00EB2454">
        <w:t xml:space="preserve">Figure </w:t>
      </w:r>
      <w:r w:rsidR="00EB2454">
        <w:rPr>
          <w:noProof/>
        </w:rPr>
        <w:t>3</w:t>
      </w:r>
      <w:r w:rsidR="003F77B5">
        <w:fldChar w:fldCharType="end"/>
      </w:r>
      <w:r w:rsidR="003F77B5">
        <w:t xml:space="preserve">, the green dot is the center and the orange dot is the vertex.  </w:t>
      </w:r>
      <w:r>
        <w:t>This vertex will be on the same great circle as th</w:t>
      </w:r>
      <w:r w:rsidR="00C66E52">
        <w:t>e line of bearing, but behind the center</w:t>
      </w:r>
      <w:r>
        <w:t xml:space="preserve">.  It is based purely on geometry and not probability, and depends on the circle with containment of 0.5 in a bivariate normal.  </w:t>
      </w:r>
      <w:r w:rsidR="002C1FCE">
        <w:t xml:space="preserve">We call this circle the uncertainty circle, or COU.  </w:t>
      </w:r>
      <w:r>
        <w:t xml:space="preserve">The radius of </w:t>
      </w:r>
      <w:r w:rsidR="002C1FCE">
        <w:t xml:space="preserve">the COU </w:t>
      </w:r>
      <w:r>
        <w:t>is precisely the data that is provided for the LOB.</w:t>
      </w:r>
    </w:p>
    <w:p w14:paraId="17022B49" w14:textId="74FD7B58" w:rsidR="002C1FCE" w:rsidRDefault="00F9579D" w:rsidP="005F255A">
      <w:r>
        <w:t xml:space="preserve">After the </w:t>
      </w:r>
      <w:r w:rsidR="002C1FCE">
        <w:t>COU</w:t>
      </w:r>
      <w:r w:rsidR="001C7C3A">
        <w:t xml:space="preserve"> </w:t>
      </w:r>
      <w:r>
        <w:t xml:space="preserve">is given, we </w:t>
      </w:r>
      <w:r w:rsidR="002C1FCE">
        <w:t xml:space="preserve">use </w:t>
      </w:r>
      <w:r>
        <w:t>the standard deviation of the bearing call</w:t>
      </w:r>
      <w:r w:rsidR="00E119D7">
        <w:t xml:space="preserve"> to project backward to the </w:t>
      </w:r>
      <w:r w:rsidR="002C1FCE">
        <w:t xml:space="preserve">vertex, as illustrated in </w:t>
      </w:r>
      <w:r w:rsidR="002C1FCE">
        <w:fldChar w:fldCharType="begin"/>
      </w:r>
      <w:r w:rsidR="002C1FCE">
        <w:instrText xml:space="preserve"> REF _Ref482604326 \h </w:instrText>
      </w:r>
      <w:r w:rsidR="002C1FCE">
        <w:fldChar w:fldCharType="separate"/>
      </w:r>
      <w:r w:rsidR="00EB2454">
        <w:t xml:space="preserve">Figure </w:t>
      </w:r>
      <w:r w:rsidR="00EB2454">
        <w:rPr>
          <w:noProof/>
        </w:rPr>
        <w:t>3</w:t>
      </w:r>
      <w:r w:rsidR="002C1FCE">
        <w:fldChar w:fldCharType="end"/>
      </w:r>
      <w:r w:rsidR="001C7C3A">
        <w:t xml:space="preserve"> and the following discussion.</w:t>
      </w:r>
    </w:p>
    <w:p w14:paraId="1A28132D" w14:textId="753FCCC6" w:rsidR="002C1FCE" w:rsidRDefault="002C1FCE" w:rsidP="005F255A">
      <w:r>
        <w:t xml:space="preserve">Call the bearing uncertainty </w:t>
      </w:r>
      <m:oMath>
        <m:r>
          <w:rPr>
            <w:rFonts w:ascii="Cambria Math" w:hAnsi="Cambria Math"/>
          </w:rPr>
          <m:t>σ</m:t>
        </m:r>
      </m:oMath>
      <w:r>
        <w:t xml:space="preserve">.  In </w:t>
      </w:r>
      <w:r>
        <w:fldChar w:fldCharType="begin"/>
      </w:r>
      <w:r>
        <w:instrText xml:space="preserve"> REF _Ref482604326 \h </w:instrText>
      </w:r>
      <w:r>
        <w:fldChar w:fldCharType="separate"/>
      </w:r>
      <w:r w:rsidR="00EB2454">
        <w:t xml:space="preserve">Figure </w:t>
      </w:r>
      <w:r w:rsidR="00EB2454">
        <w:rPr>
          <w:noProof/>
        </w:rPr>
        <w:t>3</w:t>
      </w:r>
      <w:r>
        <w:fldChar w:fldCharType="end"/>
      </w:r>
      <w:r>
        <w:t xml:space="preserve">, </w:t>
      </w:r>
      <w:r w:rsidR="003F77B5">
        <w:t xml:space="preserve">we have drawn part of the great circle that is </w:t>
      </w:r>
      <w:r>
        <w:t>perpendicular to the</w:t>
      </w:r>
      <w:r w:rsidR="001C7C3A">
        <w:t xml:space="preserve"> line of bearing at the center</w:t>
      </w:r>
      <w:r>
        <w:t xml:space="preserve">.  We </w:t>
      </w:r>
      <w:r w:rsidR="003F77B5">
        <w:t xml:space="preserve">move along the COU </w:t>
      </w:r>
      <w:r>
        <w:t xml:space="preserve">by </w:t>
      </w:r>
      <m:oMath>
        <m:r>
          <w:rPr>
            <w:rFonts w:ascii="Cambria Math" w:hAnsi="Cambria Math"/>
          </w:rPr>
          <m:t>σ</m:t>
        </m:r>
      </m:oMath>
      <w:r w:rsidR="001C7C3A">
        <w:t>, away from the LOB,</w:t>
      </w:r>
      <w:r>
        <w:t xml:space="preserve"> to find t</w:t>
      </w:r>
      <w:r w:rsidR="003F77B5">
        <w:t xml:space="preserve">he tangent points on the circle; these are the blue dots in </w:t>
      </w:r>
      <w:r w:rsidR="003F77B5">
        <w:fldChar w:fldCharType="begin"/>
      </w:r>
      <w:r w:rsidR="003F77B5">
        <w:instrText xml:space="preserve"> REF _Ref482604326 \h </w:instrText>
      </w:r>
      <w:r w:rsidR="003F77B5">
        <w:fldChar w:fldCharType="separate"/>
      </w:r>
      <w:r w:rsidR="00EB2454">
        <w:t xml:space="preserve">Figure </w:t>
      </w:r>
      <w:r w:rsidR="00EB2454">
        <w:rPr>
          <w:noProof/>
        </w:rPr>
        <w:t>3</w:t>
      </w:r>
      <w:r w:rsidR="003F77B5">
        <w:fldChar w:fldCharType="end"/>
      </w:r>
      <w:r>
        <w:t xml:space="preserve">  We took the great circles that are tangent to the COU at these tangent points, and found their intersection</w:t>
      </w:r>
      <w:r w:rsidR="003F77B5">
        <w:t xml:space="preserve">, and that is the (orange) </w:t>
      </w:r>
      <w:r>
        <w:t>vertex.</w:t>
      </w:r>
      <w:r w:rsidR="001C7C3A">
        <w:t xml:space="preserve">  We call the diagram in </w:t>
      </w:r>
      <w:r w:rsidR="001C7C3A">
        <w:fldChar w:fldCharType="begin"/>
      </w:r>
      <w:r w:rsidR="001C7C3A">
        <w:instrText xml:space="preserve"> REF _Ref482604326 \h </w:instrText>
      </w:r>
      <w:r w:rsidR="001C7C3A">
        <w:fldChar w:fldCharType="separate"/>
      </w:r>
      <w:r w:rsidR="00EB2454">
        <w:t xml:space="preserve">Figure </w:t>
      </w:r>
      <w:r w:rsidR="00EB2454">
        <w:rPr>
          <w:noProof/>
        </w:rPr>
        <w:t>3</w:t>
      </w:r>
      <w:r w:rsidR="001C7C3A">
        <w:fldChar w:fldCharType="end"/>
      </w:r>
      <w:r w:rsidR="001C7C3A">
        <w:t xml:space="preserve"> the “</w:t>
      </w:r>
      <w:proofErr w:type="spellStart"/>
      <w:r w:rsidR="001C7C3A">
        <w:t>snowcone</w:t>
      </w:r>
      <w:proofErr w:type="spellEnd"/>
      <w:r w:rsidR="001C7C3A">
        <w:t>” diagram, where the COU is the “snow” and the projection back to the vertex is the “cone.”</w:t>
      </w:r>
    </w:p>
    <w:p w14:paraId="682A25DB" w14:textId="1158265B" w:rsidR="00F9579D" w:rsidRDefault="002C1FCE" w:rsidP="005F255A">
      <w:r>
        <w:t xml:space="preserve">From the vertex, </w:t>
      </w:r>
      <w:r w:rsidR="001C7C3A">
        <w:t>we compute</w:t>
      </w:r>
      <w:r>
        <w:t xml:space="preserve"> the ½-range of angles between the vertex</w:t>
      </w:r>
      <w:r w:rsidR="003F77B5">
        <w:t xml:space="preserve"> and the tangent points and use</w:t>
      </w:r>
      <w:r>
        <w:t xml:space="preserve"> that as the standard deviation of the bearing call.  </w:t>
      </w:r>
      <w:r w:rsidR="00E119D7">
        <w:t>Note that if the bearing uncertainty is 0, the vertex is the antipodal point of the center.  If the position uncertainty is 0, we simply define the vertex to be the center</w:t>
      </w:r>
      <w:r>
        <w:t>, and use the given standard deviation.</w:t>
      </w:r>
    </w:p>
    <w:p w14:paraId="7EDC3BF4" w14:textId="1F60FD05" w:rsidR="002C1FCE" w:rsidRDefault="00C66E52" w:rsidP="00C94A86">
      <w:pPr>
        <w:keepNext/>
      </w:pPr>
      <w:r>
        <w:rPr>
          <w:noProof/>
        </w:rPr>
        <mc:AlternateContent>
          <mc:Choice Requires="wpc">
            <w:drawing>
              <wp:inline distT="0" distB="0" distL="0" distR="0" wp14:anchorId="0AFE514B" wp14:editId="07C6E574">
                <wp:extent cx="3552825" cy="22479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Straight Connector 30"/>
                        <wps:cNvCnPr/>
                        <wps:spPr>
                          <a:xfrm flipH="1">
                            <a:off x="371476" y="438150"/>
                            <a:ext cx="1562102" cy="895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33476" y="561975"/>
                            <a:ext cx="5334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4" idx="0"/>
                        </wps:cNvCnPr>
                        <wps:spPr>
                          <a:xfrm>
                            <a:off x="1666876" y="685800"/>
                            <a:ext cx="0" cy="1200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1076326" y="685800"/>
                            <a:ext cx="1181100" cy="1181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666876" y="1266825"/>
                            <a:ext cx="175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38401" y="1047750"/>
                            <a:ext cx="838200" cy="257175"/>
                          </a:xfrm>
                          <a:prstGeom prst="rect">
                            <a:avLst/>
                          </a:prstGeom>
                          <a:noFill/>
                          <a:ln w="6350">
                            <a:noFill/>
                          </a:ln>
                        </wps:spPr>
                        <wps:txbx>
                          <w:txbxContent>
                            <w:p w14:paraId="65239913" w14:textId="158084DD" w:rsidR="0064112E" w:rsidRDefault="0064112E">
                              <w:r>
                                <w:t>LOB: 090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628776" y="1495424"/>
                            <a:ext cx="638175" cy="342901"/>
                          </a:xfrm>
                          <a:prstGeom prst="rect">
                            <a:avLst/>
                          </a:prstGeom>
                          <a:noFill/>
                          <a:ln w="6350">
                            <a:noFill/>
                          </a:ln>
                        </wps:spPr>
                        <wps:txbx>
                          <w:txbxContent>
                            <w:p w14:paraId="7FE6AF42" w14:textId="65EA8C28" w:rsidR="0064112E" w:rsidRDefault="0064112E">
                              <w:r>
                                <w:t>COU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Arc 15"/>
                        <wps:cNvSpPr/>
                        <wps:spPr>
                          <a:xfrm rot="16200000">
                            <a:off x="1143002" y="897256"/>
                            <a:ext cx="1085850" cy="941069"/>
                          </a:xfrm>
                          <a:prstGeom prst="arc">
                            <a:avLst>
                              <a:gd name="adj1" fmla="val 19701190"/>
                              <a:gd name="adj2" fmla="val 2153788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flipH="1">
                            <a:off x="1215392" y="1276350"/>
                            <a:ext cx="4610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Text Box 12"/>
                        <wps:cNvSpPr txBox="1"/>
                        <wps:spPr>
                          <a:xfrm>
                            <a:off x="1399201" y="1465875"/>
                            <a:ext cx="352425" cy="276225"/>
                          </a:xfrm>
                          <a:prstGeom prst="rect">
                            <a:avLst/>
                          </a:prstGeom>
                          <a:noFill/>
                          <a:ln w="6350">
                            <a:noFill/>
                          </a:ln>
                        </wps:spPr>
                        <wps:txbx>
                          <w:txbxContent>
                            <w:p w14:paraId="3CB24EAC" w14:textId="77777777" w:rsidR="0064112E" w:rsidRDefault="0064112E" w:rsidP="009666AA">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Arc 86"/>
                        <wps:cNvSpPr/>
                        <wps:spPr>
                          <a:xfrm rot="16200000">
                            <a:off x="1065826" y="456225"/>
                            <a:ext cx="1344003" cy="1191602"/>
                          </a:xfrm>
                          <a:prstGeom prst="arc">
                            <a:avLst>
                              <a:gd name="adj1" fmla="val 11104085"/>
                              <a:gd name="adj2" fmla="val 1237575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ext Box 12"/>
                        <wps:cNvSpPr txBox="1"/>
                        <wps:spPr>
                          <a:xfrm>
                            <a:off x="1389676" y="780075"/>
                            <a:ext cx="352425" cy="276225"/>
                          </a:xfrm>
                          <a:prstGeom prst="rect">
                            <a:avLst/>
                          </a:prstGeom>
                          <a:noFill/>
                          <a:ln w="6350">
                            <a:noFill/>
                          </a:ln>
                        </wps:spPr>
                        <wps:txbx>
                          <w:txbxContent>
                            <w:p w14:paraId="7E682478" w14:textId="77777777" w:rsidR="0064112E" w:rsidRDefault="0064112E" w:rsidP="00F351E5">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Oval 28"/>
                        <wps:cNvSpPr/>
                        <wps:spPr>
                          <a:xfrm>
                            <a:off x="1266826" y="752475"/>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1303951" y="1724028"/>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H="1" flipV="1">
                            <a:off x="381001" y="1362075"/>
                            <a:ext cx="1693842" cy="732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Oval 92"/>
                        <wps:cNvSpPr/>
                        <wps:spPr>
                          <a:xfrm>
                            <a:off x="322876" y="1303950"/>
                            <a:ext cx="95250" cy="95250"/>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628776" y="1208700"/>
                            <a:ext cx="95250" cy="952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FE514B" id="Canvas 1" o:spid="_x0000_s1041" editas="canvas" style="width:279.75pt;height:177pt;mso-position-horizontal-relative:char;mso-position-vertical-relative:line" coordsize="35528,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">
                <v:shape id="_x0000_s1042" type="#_x0000_t75" style="position:absolute;width:35528;height:22479;visibility:visible;mso-wrap-style:square">
                  <v:fill o:detectmouseclick="t"/>
                  <v:path o:connecttype="none"/>
                </v:shape>
                <v:line id="Straight Connector 30" o:spid="_x0000_s1043" style="position:absolute;flip:x;visibility:visible;mso-wrap-style:square" from="3714,4381" to="1933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" strokecolor="#566daf [3044]"/>
                <v:shape id="Straight Arrow Connector 11" o:spid="_x0000_s1044" type="#_x0000_t32" style="position:absolute;left:11334;top:5619;width:5334;height:7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" strokecolor="#566daf [3044]">
                  <v:stroke endarrow="block"/>
                </v:shape>
                <v:line id="Straight Connector 9" o:spid="_x0000_s1045" style="position:absolute;visibility:visible;mso-wrap-style:square" from="16668,6858" to="16668,1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" strokecolor="#566daf [3044]"/>
                <v:oval id="Oval 4" o:spid="_x0000_s1046" style="position:absolute;left:10763;top:6858;width:11811;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" filled="f" strokecolor="#2c385d [1604]" strokeweight="2.25pt"/>
                <v:shape id="Straight Arrow Connector 5" o:spid="_x0000_s1047" type="#_x0000_t32" style="position:absolute;left:16668;top:12668;width:17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566daf [3044]">
                  <v:stroke endarrow="block"/>
                </v:shape>
                <v:shape id="Text Box 8" o:spid="_x0000_s1048" type="#_x0000_t202" style="position:absolute;left:24384;top:10477;width:8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5239913" w14:textId="158084DD" w:rsidR="0064112E" w:rsidRDefault="0064112E">
                        <w:r>
                          <w:t>LOB: 090</w:t>
                        </w:r>
                      </w:p>
                    </w:txbxContent>
                  </v:textbox>
                </v:shape>
                <v:shape id="Text Box 10" o:spid="_x0000_s1049" type="#_x0000_t202" style="position:absolute;left:16287;top:14954;width:63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FE6AF42" w14:textId="65EA8C28" w:rsidR="0064112E" w:rsidRDefault="0064112E">
                        <w:r>
                          <w:t>COU</w:t>
                        </w:r>
                      </w:p>
                    </w:txbxContent>
                  </v:textbox>
                </v:shape>
                <v:shape id="Arc 15" o:spid="_x0000_s1050" style="position:absolute;left:11429;top:8972;width:10859;height:9411;rotation:-90;visibility:visible;mso-wrap-style:square;v-text-anchor:middle" coordsize="1085850,94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" path="m985376,197838nsc1048495,274760,1083461,366356,1085732,460726r-542807,9809l985376,197838xem985376,197838nfc1048495,274760,1083461,366356,1085732,460726e" filled="f" strokecolor="#566daf [3044]">
                  <v:path arrowok="t" o:connecttype="custom" o:connectlocs="985376,197838;1085732,460726" o:connectangles="0,0"/>
                </v:shape>
                <v:shape id="Straight Arrow Connector 74" o:spid="_x0000_s1051" type="#_x0000_t32" style="position:absolute;left:12153;top:12763;width:4611;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" strokecolor="#566daf [3044]">
                  <v:stroke endarrow="block"/>
                </v:shape>
                <v:shape id="Text Box 12" o:spid="_x0000_s1052" type="#_x0000_t202" style="position:absolute;left:13992;top:14658;width:3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3CB24EAC" w14:textId="77777777" w:rsidR="0064112E" w:rsidRDefault="0064112E" w:rsidP="009666AA">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v:textbox>
                </v:shape>
                <v:shape id="Arc 86" o:spid="_x0000_s1053" style="position:absolute;left:10658;top:4562;width:13440;height:11916;rotation:-90;visibility:visible;mso-wrap-style:square;v-text-anchor:middle" coordsize="1344003,119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" path="m3337,536500nsc12468,455564,40195,377143,84809,306069l672002,595801,3337,536500xem3337,536500nfc12468,455564,40195,377143,84809,306069e" filled="f" strokecolor="#566daf [3044]">
                  <v:path arrowok="t" o:connecttype="custom" o:connectlocs="3337,536500;84809,306069" o:connectangles="0,0"/>
                </v:shape>
                <v:shape id="Text Box 12" o:spid="_x0000_s1054" type="#_x0000_t202" style="position:absolute;left:13896;top:7800;width:352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7E682478" w14:textId="77777777" w:rsidR="0064112E" w:rsidRDefault="0064112E" w:rsidP="00F351E5">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v:textbox>
                </v:shape>
                <v:oval id="Oval 28" o:spid="_x0000_s1055" style="position:absolute;left:12668;top:7524;width:95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" fillcolor="#6076b4 [3204]" strokecolor="#2c385d [1604]" strokeweight="2.25pt"/>
                <v:oval id="Oval 89" o:spid="_x0000_s1056" style="position:absolute;left:13039;top:17240;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" fillcolor="#6076b4 [3204]" strokecolor="#2c385d [1604]" strokeweight="2.25pt"/>
                <v:line id="Straight Connector 91" o:spid="_x0000_s1057" style="position:absolute;flip:x y;visibility:visible;mso-wrap-style:square" from="3810,13620" to="20748,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" strokecolor="#566daf [3044]"/>
                <v:oval id="Oval 92" o:spid="_x0000_s1058" style="position:absolute;left:3228;top:13039;width:953;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" fillcolor="#e68422 [3206]" strokecolor="#2c385d [1604]" strokeweight="2.25pt"/>
                <v:oval id="Oval 110" o:spid="_x0000_s1059" style="position:absolute;left:16287;top:12087;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" fillcolor="#00b050" strokecolor="#2c385d [1604]" strokeweight="2.25pt"/>
                <w10:anchorlock/>
              </v:group>
            </w:pict>
          </mc:Fallback>
        </mc:AlternateContent>
      </w:r>
    </w:p>
    <w:p w14:paraId="710AE961" w14:textId="02AB1169" w:rsidR="002C1FCE" w:rsidRDefault="002C1FCE" w:rsidP="002C1FCE">
      <w:pPr>
        <w:pStyle w:val="Caption"/>
      </w:pPr>
      <w:bookmarkStart w:id="26" w:name="_Ref482604326"/>
      <w:bookmarkStart w:id="27" w:name="_Toc488415264"/>
      <w:r>
        <w:t xml:space="preserve">Figure </w:t>
      </w:r>
      <w:r w:rsidR="00863D5E">
        <w:fldChar w:fldCharType="begin"/>
      </w:r>
      <w:r w:rsidR="00863D5E">
        <w:instrText xml:space="preserve"> SEQ Figure \* ARABIC </w:instrText>
      </w:r>
      <w:r w:rsidR="00863D5E">
        <w:fldChar w:fldCharType="separate"/>
      </w:r>
      <w:r w:rsidR="00EB2454">
        <w:rPr>
          <w:noProof/>
        </w:rPr>
        <w:t>3</w:t>
      </w:r>
      <w:r w:rsidR="00863D5E">
        <w:rPr>
          <w:noProof/>
        </w:rPr>
        <w:fldChar w:fldCharType="end"/>
      </w:r>
      <w:bookmarkEnd w:id="26"/>
      <w:r>
        <w:t xml:space="preserve">: </w:t>
      </w:r>
      <w:proofErr w:type="spellStart"/>
      <w:r w:rsidR="00477499">
        <w:t>Snowcone</w:t>
      </w:r>
      <w:proofErr w:type="spellEnd"/>
      <w:r w:rsidR="00477499">
        <w:t xml:space="preserve"> diagram: Center (green</w:t>
      </w:r>
      <w:r w:rsidR="0092610D">
        <w:t xml:space="preserve"> dot) and Vertex (orange dot)</w:t>
      </w:r>
      <w:bookmarkEnd w:id="27"/>
    </w:p>
    <w:p w14:paraId="31987651" w14:textId="77777777" w:rsidR="0042068C" w:rsidRPr="005F255A" w:rsidRDefault="0042068C" w:rsidP="005F255A"/>
    <w:p w14:paraId="222E2E79" w14:textId="1F3C9AC4" w:rsidR="00745839" w:rsidRDefault="00745839" w:rsidP="00745839">
      <w:pPr>
        <w:pStyle w:val="Heading2"/>
      </w:pPr>
      <w:bookmarkStart w:id="28" w:name="_Toc488415224"/>
      <w:r>
        <w:lastRenderedPageBreak/>
        <w:t>Flare Scenario</w:t>
      </w:r>
      <w:bookmarkEnd w:id="28"/>
    </w:p>
    <w:p w14:paraId="730A081F" w14:textId="15546B63" w:rsidR="004F088F" w:rsidRDefault="004F088F" w:rsidP="004F088F">
      <w:r>
        <w:t xml:space="preserve">A flare scenario is like an LOB scenario.  In fact, the code represents a flare scenario as a special type of an LOB scenario with one LOB.  Both are represented by the class </w:t>
      </w:r>
      <w:proofErr w:type="spellStart"/>
      <w:proofErr w:type="gramStart"/>
      <w:r w:rsidRPr="004F088F">
        <w:rPr>
          <w:rFonts w:ascii="Courier New" w:hAnsi="Courier New"/>
        </w:rPr>
        <w:t>com.tmk.sarops</w:t>
      </w:r>
      <w:proofErr w:type="gramEnd"/>
      <w:r w:rsidRPr="004F088F">
        <w:rPr>
          <w:rFonts w:ascii="Courier New" w:hAnsi="Courier New"/>
        </w:rPr>
        <w:t>.model.LobScenario</w:t>
      </w:r>
      <w:proofErr w:type="spellEnd"/>
      <w:r w:rsidRPr="005F2AEB">
        <w:t xml:space="preserve">. </w:t>
      </w:r>
      <w:r w:rsidR="0020372A">
        <w:t xml:space="preserve"> The main difference is that a flare scenario behaves much more like an area scenario, where the area is a polygonal approximation to the orange area of </w:t>
      </w:r>
      <w:r w:rsidR="0020372A">
        <w:fldChar w:fldCharType="begin"/>
      </w:r>
      <w:r w:rsidR="0020372A">
        <w:instrText xml:space="preserve"> REF _Ref482353029 \h </w:instrText>
      </w:r>
      <w:r w:rsidR="0020372A">
        <w:fldChar w:fldCharType="separate"/>
      </w:r>
      <w:r w:rsidR="00EB2454">
        <w:t xml:space="preserve">Figure </w:t>
      </w:r>
      <w:r w:rsidR="00EB2454">
        <w:rPr>
          <w:noProof/>
        </w:rPr>
        <w:t>2</w:t>
      </w:r>
      <w:r w:rsidR="0020372A">
        <w:fldChar w:fldCharType="end"/>
      </w:r>
      <w:r w:rsidR="005607FA">
        <w:t>.</w:t>
      </w:r>
    </w:p>
    <w:p w14:paraId="7706C70D" w14:textId="2BD03CA3" w:rsidR="005607FA" w:rsidRPr="004F088F" w:rsidRDefault="005607FA" w:rsidP="004F088F">
      <w:r>
        <w:t xml:space="preserve">In theory, there could </w:t>
      </w:r>
      <w:r w:rsidR="001C7C3A">
        <w:t>be more than one flare sighting</w:t>
      </w:r>
      <w:r>
        <w:t xml:space="preserve"> for a scenario.  In practice, SAROPS forbids this.  If it were allowed, the intersection of th</w:t>
      </w:r>
      <w:r w:rsidR="003357B9">
        <w:t xml:space="preserve">e orange areas would be used.  Additional sightings </w:t>
      </w:r>
      <w:r w:rsidR="00477499">
        <w:t>would be</w:t>
      </w:r>
      <w:r w:rsidR="003357B9">
        <w:t xml:space="preserve"> allowed until the intersection becomes empty.</w:t>
      </w:r>
    </w:p>
    <w:p w14:paraId="7439A73D" w14:textId="114536F9" w:rsidR="00EC2D20" w:rsidRDefault="00EC2D20" w:rsidP="00EC2D20">
      <w:pPr>
        <w:pStyle w:val="Heading2"/>
      </w:pPr>
      <w:bookmarkStart w:id="29" w:name="_Ref482346305"/>
      <w:bookmarkStart w:id="30" w:name="_Toc488415225"/>
      <w:r>
        <w:t>Voyage</w:t>
      </w:r>
      <w:bookmarkEnd w:id="29"/>
      <w:bookmarkEnd w:id="30"/>
    </w:p>
    <w:p w14:paraId="275A9A38" w14:textId="0D8AEE2B" w:rsidR="003357B9" w:rsidRDefault="003357B9" w:rsidP="003357B9">
      <w:r>
        <w:t xml:space="preserve">The voyage scenario is the first of two scenarios with pre-distress motion.  </w:t>
      </w:r>
      <w:r w:rsidR="00A035E4">
        <w:t xml:space="preserve">The voyage scenario represents a situation in which the subject scheduled </w:t>
      </w:r>
      <w:r w:rsidR="00424F52">
        <w:t xml:space="preserve">one or more of a sequence of stops or </w:t>
      </w:r>
      <w:r w:rsidR="000665DB">
        <w:t>Dwell</w:t>
      </w:r>
      <w:r w:rsidR="00424F52">
        <w:t xml:space="preserve"> </w:t>
      </w:r>
      <w:r w:rsidR="000665DB">
        <w:t>Z</w:t>
      </w:r>
      <w:r w:rsidR="00424F52">
        <w:t>ones, but is not proceeding as suggested.</w:t>
      </w:r>
    </w:p>
    <w:p w14:paraId="18CFD3B1" w14:textId="14E64BE7" w:rsidR="00424F52" w:rsidRDefault="00424F52" w:rsidP="003357B9">
      <w:r>
        <w:t xml:space="preserve">The </w:t>
      </w:r>
      <w:r w:rsidR="007D5986">
        <w:t xml:space="preserve">Dwell Zone </w:t>
      </w:r>
      <w:r>
        <w:t>are either polygons or circles, like the LKP and area scenarios.</w:t>
      </w:r>
      <w:r w:rsidR="00380101">
        <w:t xml:space="preserve">  For each particle, a sequence of positions is chosen, one from each </w:t>
      </w:r>
      <w:r w:rsidR="007D5986" w:rsidRPr="007D5986">
        <w:rPr>
          <w:vanish/>
        </w:rPr>
        <w:t>Dwell Zone</w:t>
      </w:r>
      <w:r w:rsidR="00380101">
        <w:t xml:space="preserve">.  A loiter time is also picked </w:t>
      </w:r>
      <w:r w:rsidR="0072452D">
        <w:t xml:space="preserve">for each </w:t>
      </w:r>
      <w:r w:rsidR="007D5986">
        <w:t>Dwell Zone</w:t>
      </w:r>
      <w:r w:rsidR="0072452D">
        <w:t xml:space="preserve">, and these.  For each particle and leg (transit between </w:t>
      </w:r>
      <w:r w:rsidR="007D5986">
        <w:t>Dwell Zone</w:t>
      </w:r>
      <w:r w:rsidR="0072452D">
        <w:t>s), a speed is selected.  The result of all this is a complete trajectory or path for each particle.</w:t>
      </w:r>
    </w:p>
    <w:p w14:paraId="6CAEE456" w14:textId="3C89A576" w:rsidR="0072452D" w:rsidRDefault="0072452D" w:rsidP="003357B9">
      <w:r>
        <w:t xml:space="preserve">For each particle, the position within each </w:t>
      </w:r>
      <w:r w:rsidR="007D5986">
        <w:t>Dwell Zone</w:t>
      </w:r>
      <w:r>
        <w:t xml:space="preserve"> is not independent of the previous or next </w:t>
      </w:r>
      <w:r w:rsidR="007D5986">
        <w:t>Dwell Zone</w:t>
      </w:r>
      <w:r>
        <w:t xml:space="preserve">.  Rather, the draws are correlated.  In the code (not even in </w:t>
      </w:r>
      <w:proofErr w:type="spellStart"/>
      <w:r>
        <w:t>Sim.properties</w:t>
      </w:r>
      <w:proofErr w:type="spellEnd"/>
      <w:r>
        <w:t xml:space="preserve">), there is a constant </w:t>
      </w:r>
      <m:oMath>
        <m:r>
          <w:rPr>
            <w:rFonts w:ascii="Cambria Math" w:hAnsi="Cambria Math"/>
          </w:rPr>
          <m:t>ρ</m:t>
        </m:r>
      </m:oMath>
      <w:r>
        <w:t xml:space="preserve">, </w:t>
      </w:r>
      <w:r w:rsidR="00C5596C">
        <w:t>called the correlation value, and it is currently set to 0.</w:t>
      </w:r>
      <w:r>
        <w:t xml:space="preserve">  The name of the constant is paying homage to the correlation coefficient, but we make no claims that this is the correlation coefficient.  For that matter, we’re not entirely sure what the correlation coefficient between two 2-d random variables is anyway.  </w:t>
      </w:r>
      <w:proofErr w:type="gramStart"/>
      <w:r w:rsidR="00C5596C">
        <w:t>However</w:t>
      </w:r>
      <w:proofErr w:type="gramEnd"/>
      <w:r w:rsidR="00C5596C">
        <w:t xml:space="preserve"> we define 2-d correlation, we would get perfect correlation if we set </w:t>
      </w:r>
      <m:oMath>
        <m:r>
          <w:rPr>
            <w:rFonts w:ascii="Cambria Math" w:hAnsi="Cambria Math"/>
          </w:rPr>
          <m:t>ρ</m:t>
        </m:r>
      </m:oMath>
      <w:r w:rsidR="00C5596C">
        <w:t xml:space="preserve"> to one, independence if we set it to 0, and perfect ant</w:t>
      </w:r>
      <w:proofErr w:type="spellStart"/>
      <w:r w:rsidR="00DC63B1">
        <w:t>i</w:t>
      </w:r>
      <w:proofErr w:type="spellEnd"/>
      <w:r w:rsidR="00DC63B1">
        <w:t>-correlation if we set it to -1.</w:t>
      </w:r>
    </w:p>
    <w:p w14:paraId="11894AD6" w14:textId="26E45F90" w:rsidR="0072452D" w:rsidRDefault="00DC63B1" w:rsidP="00C94A86">
      <w:pPr>
        <w:keepNext/>
      </w:pPr>
      <w:r>
        <w:rPr>
          <w:noProof/>
        </w:rPr>
        <w:lastRenderedPageBreak/>
        <mc:AlternateContent>
          <mc:Choice Requires="wpc">
            <w:drawing>
              <wp:inline distT="0" distB="0" distL="0" distR="0" wp14:anchorId="1F8DFF46" wp14:editId="745D4963">
                <wp:extent cx="5486400" cy="3200400"/>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Straight Arrow Connector 144"/>
                        <wps:cNvCnPr/>
                        <wps:spPr>
                          <a:xfrm>
                            <a:off x="1341912" y="1306286"/>
                            <a:ext cx="522515" cy="118753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endCxn id="142" idx="1"/>
                        </wps:cNvCnPr>
                        <wps:spPr>
                          <a:xfrm flipV="1">
                            <a:off x="1306285" y="1066254"/>
                            <a:ext cx="2790799" cy="12476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831274" y="1793174"/>
                            <a:ext cx="1555668" cy="71252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062883" y="2541319"/>
                            <a:ext cx="1211283" cy="332510"/>
                          </a:xfrm>
                          <a:prstGeom prst="rect">
                            <a:avLst/>
                          </a:prstGeom>
                          <a:solidFill>
                            <a:schemeClr val="lt1"/>
                          </a:solidFill>
                          <a:ln w="6350">
                            <a:solidFill>
                              <a:prstClr val="black"/>
                            </a:solidFill>
                          </a:ln>
                        </wps:spPr>
                        <wps:txbx>
                          <w:txbxContent>
                            <w:p w14:paraId="7A4607C9" w14:textId="2B341006" w:rsidR="0064112E" w:rsidRDefault="0064112E" w:rsidP="00DC63B1">
                              <w:r>
                                <w:t>Dwell Zone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Freeform: Shape 137"/>
                        <wps:cNvSpPr/>
                        <wps:spPr>
                          <a:xfrm>
                            <a:off x="3241963" y="463138"/>
                            <a:ext cx="1781299" cy="1223158"/>
                          </a:xfrm>
                          <a:custGeom>
                            <a:avLst/>
                            <a:gdLst>
                              <a:gd name="connsiteX0" fmla="*/ 985652 w 1781299"/>
                              <a:gd name="connsiteY0" fmla="*/ 201880 h 1223158"/>
                              <a:gd name="connsiteX1" fmla="*/ 0 w 1781299"/>
                              <a:gd name="connsiteY1" fmla="*/ 510639 h 1223158"/>
                              <a:gd name="connsiteX2" fmla="*/ 1781299 w 1781299"/>
                              <a:gd name="connsiteY2" fmla="*/ 1223158 h 1223158"/>
                              <a:gd name="connsiteX3" fmla="*/ 819398 w 1781299"/>
                              <a:gd name="connsiteY3" fmla="*/ 724394 h 1223158"/>
                              <a:gd name="connsiteX4" fmla="*/ 1757549 w 1781299"/>
                              <a:gd name="connsiteY4" fmla="*/ 760020 h 1223158"/>
                              <a:gd name="connsiteX5" fmla="*/ 1710047 w 1781299"/>
                              <a:gd name="connsiteY5" fmla="*/ 0 h 1223158"/>
                              <a:gd name="connsiteX6" fmla="*/ 973777 w 1781299"/>
                              <a:gd name="connsiteY6" fmla="*/ 570015 h 1223158"/>
                              <a:gd name="connsiteX7" fmla="*/ 985652 w 1781299"/>
                              <a:gd name="connsiteY7" fmla="*/ 201880 h 1223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99" h="1223158">
                                <a:moveTo>
                                  <a:pt x="985652" y="201880"/>
                                </a:moveTo>
                                <a:lnTo>
                                  <a:pt x="0" y="510639"/>
                                </a:lnTo>
                                <a:lnTo>
                                  <a:pt x="1781299" y="1223158"/>
                                </a:lnTo>
                                <a:lnTo>
                                  <a:pt x="819398" y="724394"/>
                                </a:lnTo>
                                <a:lnTo>
                                  <a:pt x="1757549" y="760020"/>
                                </a:lnTo>
                                <a:lnTo>
                                  <a:pt x="1710047" y="0"/>
                                </a:lnTo>
                                <a:lnTo>
                                  <a:pt x="973777" y="570015"/>
                                </a:lnTo>
                                <a:lnTo>
                                  <a:pt x="985652" y="20188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6"/>
                        <wps:cNvSpPr txBox="1"/>
                        <wps:spPr>
                          <a:xfrm>
                            <a:off x="3580979" y="1640664"/>
                            <a:ext cx="1102534" cy="332105"/>
                          </a:xfrm>
                          <a:prstGeom prst="rect">
                            <a:avLst/>
                          </a:prstGeom>
                          <a:solidFill>
                            <a:schemeClr val="lt1"/>
                          </a:solidFill>
                          <a:ln w="6350">
                            <a:solidFill>
                              <a:prstClr val="black"/>
                            </a:solidFill>
                          </a:ln>
                        </wps:spPr>
                        <wps:txbx>
                          <w:txbxContent>
                            <w:p w14:paraId="6BA5A726" w14:textId="457EFE84" w:rsidR="0064112E" w:rsidRDefault="0064112E"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ar: 5 Points 141"/>
                        <wps:cNvSpPr/>
                        <wps:spPr>
                          <a:xfrm>
                            <a:off x="1668515" y="2101743"/>
                            <a:ext cx="71252" cy="712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ar: 5 Points 142"/>
                        <wps:cNvSpPr/>
                        <wps:spPr>
                          <a:xfrm>
                            <a:off x="4097084" y="1039089"/>
                            <a:ext cx="71120" cy="7112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Isosceles Triangle 143"/>
                        <wps:cNvSpPr/>
                        <wps:spPr>
                          <a:xfrm>
                            <a:off x="1995054" y="2268187"/>
                            <a:ext cx="53034" cy="45719"/>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a:off x="3873226" y="463138"/>
                            <a:ext cx="521970" cy="11874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Rectangle 148"/>
                        <wps:cNvSpPr/>
                        <wps:spPr>
                          <a:xfrm>
                            <a:off x="4835040" y="1034934"/>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3" idx="3"/>
                          <a:endCxn id="148" idx="1"/>
                        </wps:cNvCnPr>
                        <wps:spPr>
                          <a:xfrm flipV="1">
                            <a:off x="2021571" y="1057794"/>
                            <a:ext cx="2813469" cy="125611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8DFF46" id="Canvas 134" o:spid="_x0000_s106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">
                <v:shape id="_x0000_s1061" type="#_x0000_t75" style="position:absolute;width:54864;height:32004;visibility:visible;mso-wrap-style:square">
                  <v:fill o:detectmouseclick="t"/>
                  <v:path o:connecttype="none"/>
                </v:shape>
                <v:shape id="Straight Arrow Connector 144" o:spid="_x0000_s1062" type="#_x0000_t32" style="position:absolute;left:13419;top:13062;width:5225;height:1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" strokecolor="#00b050">
                  <v:stroke endarrow="block"/>
                </v:shape>
                <v:shape id="Straight Arrow Connector 145" o:spid="_x0000_s1063" type="#_x0000_t32" style="position:absolute;left:13062;top:10662;width:27908;height:1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" strokecolor="red">
                  <v:stroke endarrow="block"/>
                </v:shape>
                <v:oval id="Oval 135" o:spid="_x0000_s1064" style="position:absolute;left:8312;top:17931;width:15557;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" filled="f" strokecolor="#6076b4 [3204]" strokeweight="2.25pt"/>
                <v:shape id="Text Box 136" o:spid="_x0000_s1065" type="#_x0000_t202" style="position:absolute;left:10628;top:25413;width:121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7A4607C9" w14:textId="2B341006" w:rsidR="0064112E" w:rsidRDefault="0064112E" w:rsidP="00DC63B1">
                        <w:r>
                          <w:t>Dwell Zone A</w:t>
                        </w:r>
                      </w:p>
                    </w:txbxContent>
                  </v:textbox>
                </v:shape>
                <v:shape id="Freeform: Shape 137" o:spid="_x0000_s1066" style="position:absolute;left:32419;top:4631;width:17813;height:12231;visibility:visible;mso-wrap-style:square;v-text-anchor:middle" coordsize="1781299,12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" path="m985652,201880l,510639r1781299,712519l819398,724394r938151,35626l1710047,,973777,570015,985652,201880xe" filled="f" strokecolor="#2c385d [1604]" strokeweight="2.25pt">
                  <v:path arrowok="t" o:connecttype="custom" o:connectlocs="985652,201880;0,510639;1781299,1223158;819398,724394;1757549,760020;1710047,0;973777,570015;985652,201880" o:connectangles="0,0,0,0,0,0,0,0"/>
                </v:shape>
                <v:shape id="Text Box 136" o:spid="_x0000_s1067" type="#_x0000_t202" style="position:absolute;left:35809;top:16406;width:1102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6BA5A726" w14:textId="457EFE84" w:rsidR="0064112E" w:rsidRDefault="0064112E"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v:textbox>
                </v:shape>
                <v:shape id="Star: 5 Points 141" o:spid="_x0000_s1068" style="position:absolute;left:16685;top:21017;width:712;height:712;visibility:visible;mso-wrap-style:square;v-text-anchor:middle" coordsize="71252,7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" path="m,27216r27216,l35626,r8410,27216l71252,27216,49234,44036r8410,27216l35626,54431,13608,71252,22018,44036,,27216xe" fillcolor="#6076b4 [3204]" strokecolor="#2c385d [1604]" strokeweight="2.25pt">
                  <v:path arrowok="t" o:connecttype="custom" o:connectlocs="0,27216;27216,27216;35626,0;44036,27216;71252,27216;49234,44036;57644,71252;35626,54431;13608,71252;22018,44036;0,27216" o:connectangles="0,0,0,0,0,0,0,0,0,0,0"/>
                </v:shape>
                <v:shape id="Star: 5 Points 142" o:spid="_x0000_s1069" style="position:absolute;left:40970;top:10390;width:712;height:712;visibility:visible;mso-wrap-style:square;v-text-anchor:middle"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" path="m,27165r27166,1l35560,r8394,27166l71120,27165,49142,43954r8395,27166l35560,54330,13583,71120,21978,43954,,27165xe" fillcolor="#6076b4 [3204]" strokecolor="#2c385d [1604]" strokeweight="2.25pt">
                  <v:path arrowok="t" o:connecttype="custom" o:connectlocs="0,27165;27166,27166;35560,0;43954,27166;71120,27165;49142,43954;57537,71120;35560,54330;13583,71120;21978,43954;0,27165" o:connectangles="0,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3" o:spid="_x0000_s1070" type="#_x0000_t5" style="position:absolute;left:19950;top:22681;width:53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" fillcolor="#e68422 [3206]" strokecolor="#75410d [1606]" strokeweight="2.25pt"/>
                <v:shape id="Straight Arrow Connector 146" o:spid="_x0000_s1071" type="#_x0000_t32" style="position:absolute;left:38732;top:4631;width:5219;height:11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" strokecolor="#7030a0">
                  <v:stroke endarrow="block"/>
                </v:shape>
                <v:rect id="Rectangle 148" o:spid="_x0000_s1072" style="position:absolute;left:48350;top:10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" fillcolor="#6076b4 [3204]" strokecolor="#2c385d [1604]" strokeweight="2.25pt"/>
                <v:shape id="Straight Arrow Connector 149" o:spid="_x0000_s1073" type="#_x0000_t32" style="position:absolute;left:20215;top:10577;width:28135;height:125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" strokecolor="#566daf [3044]">
                  <v:stroke dashstyle="dash" endarrow="block"/>
                </v:shape>
                <w10:anchorlock/>
              </v:group>
            </w:pict>
          </mc:Fallback>
        </mc:AlternateContent>
      </w:r>
    </w:p>
    <w:p w14:paraId="2232DEB9" w14:textId="6F845111" w:rsidR="00DC63B1" w:rsidRDefault="00DC63B1" w:rsidP="00DC63B1">
      <w:pPr>
        <w:pStyle w:val="Caption"/>
      </w:pPr>
      <w:bookmarkStart w:id="31" w:name="_Ref482366890"/>
      <w:bookmarkStart w:id="32" w:name="_Toc488415265"/>
      <w:r>
        <w:t xml:space="preserve">Figure </w:t>
      </w:r>
      <w:r w:rsidR="00863D5E">
        <w:fldChar w:fldCharType="begin"/>
      </w:r>
      <w:r w:rsidR="00863D5E">
        <w:instrText xml:space="preserve"> SEQ Figure \* ARABIC </w:instrText>
      </w:r>
      <w:r w:rsidR="00863D5E">
        <w:fldChar w:fldCharType="separate"/>
      </w:r>
      <w:r w:rsidR="00EB2454">
        <w:rPr>
          <w:noProof/>
        </w:rPr>
        <w:t>4</w:t>
      </w:r>
      <w:r w:rsidR="00863D5E">
        <w:rPr>
          <w:noProof/>
        </w:rPr>
        <w:fldChar w:fldCharType="end"/>
      </w:r>
      <w:bookmarkEnd w:id="31"/>
      <w:r>
        <w:t xml:space="preserve">: "Correlation” between </w:t>
      </w:r>
      <w:r w:rsidR="007D5986">
        <w:t>Dwell Zone</w:t>
      </w:r>
      <w:r>
        <w:t>s</w:t>
      </w:r>
      <w:bookmarkEnd w:id="32"/>
    </w:p>
    <w:p w14:paraId="206E35AF" w14:textId="0B56CFB0" w:rsidR="00DC63B1" w:rsidRDefault="00DC63B1" w:rsidP="00DC63B1">
      <w:r>
        <w:t xml:space="preserve">We illustrate our technique in </w:t>
      </w:r>
      <w:r>
        <w:fldChar w:fldCharType="begin"/>
      </w:r>
      <w:r>
        <w:instrText xml:space="preserve"> REF _Ref482366890 \h </w:instrText>
      </w:r>
      <w:r>
        <w:fldChar w:fldCharType="separate"/>
      </w:r>
      <w:r w:rsidR="00EB2454">
        <w:t xml:space="preserve">Figure </w:t>
      </w:r>
      <w:r w:rsidR="00EB2454">
        <w:rPr>
          <w:noProof/>
        </w:rPr>
        <w:t>4</w:t>
      </w:r>
      <w:r>
        <w:fldChar w:fldCharType="end"/>
      </w:r>
      <w:r>
        <w:t xml:space="preserve">.  We suppose we are going from </w:t>
      </w:r>
      <w:r w:rsidR="007D5986">
        <w:t>Dwell Zone</w:t>
      </w:r>
      <w:r>
        <w:t xml:space="preserve"> A to </w:t>
      </w:r>
      <w:r w:rsidR="007D5986">
        <w:t>Dwell Zone</w:t>
      </w:r>
      <w:r>
        <w:t xml:space="preserve"> B, the stars indicate the centers of mass of the two zones, the red axis is the great circle connecting the t</w:t>
      </w:r>
      <w:r w:rsidR="00A2742E">
        <w:t xml:space="preserve">wo stars, and the green axis is perpendicular to the red axis at </w:t>
      </w:r>
      <w:r w:rsidR="007D5986">
        <w:t>Dwell Zone</w:t>
      </w:r>
      <w:r w:rsidR="00A2742E">
        <w:t xml:space="preserve"> A’s center of mass.  Suppose also we wish to “correlate” the brown triangle to some point in </w:t>
      </w:r>
      <w:r w:rsidR="00666483">
        <w:t>Dwell</w:t>
      </w:r>
      <w:r w:rsidR="00A2742E">
        <w:t xml:space="preserve"> Zone B.</w:t>
      </w:r>
    </w:p>
    <w:p w14:paraId="221FE414" w14:textId="0E3686DB" w:rsidR="00A2742E" w:rsidRDefault="00A2742E" w:rsidP="00DC63B1">
      <w:r>
        <w:t xml:space="preserve">With respect to the green axis, let’s suppose that the brown triangle has a </w:t>
      </w:r>
      <m:oMath>
        <m:r>
          <w:rPr>
            <w:rFonts w:ascii="Cambria Math" w:hAnsi="Cambria Math"/>
          </w:rPr>
          <m:t>cdf</m:t>
        </m:r>
      </m:oMath>
      <w:r>
        <w:t xml:space="preserve"> value of 0.8.  If we did “perfect correlation,” we would pick a point in </w:t>
      </w:r>
      <w:r w:rsidR="007D5986">
        <w:t>Dwell Zone</w:t>
      </w:r>
      <w:r>
        <w:t xml:space="preserve"> B that had a </w:t>
      </w:r>
      <m:oMath>
        <m:r>
          <w:rPr>
            <w:rFonts w:ascii="Cambria Math" w:hAnsi="Cambria Math"/>
          </w:rPr>
          <m:t>cdf</m:t>
        </m:r>
      </m:oMath>
      <w:r>
        <w:t xml:space="preserve"> value of 0.8 with respect to the purple axis.  That axis was chosen as the great circle perpendicular at </w:t>
      </w:r>
      <w:r w:rsidR="007D5986">
        <w:t>Dwell Zone</w:t>
      </w:r>
      <w:r>
        <w:t xml:space="preserve"> B’s center of mass to the red great circle.  To get the </w:t>
      </w:r>
      <m:oMath>
        <m:r>
          <w:rPr>
            <w:rFonts w:ascii="Cambria Math" w:hAnsi="Cambria Math"/>
          </w:rPr>
          <m:t>y</m:t>
        </m:r>
      </m:oMath>
      <w:r>
        <w:t xml:space="preserve"> value within </w:t>
      </w:r>
      <w:r w:rsidR="007D5986">
        <w:t>Dwell Zone</w:t>
      </w:r>
      <w:r>
        <w:t xml:space="preserve"> B, </w:t>
      </w:r>
      <w:r w:rsidR="00526932">
        <w:t xml:space="preserve">we use something similar, but base it on the conditional </w:t>
      </w:r>
      <m:oMath>
        <m:r>
          <w:rPr>
            <w:rFonts w:ascii="Cambria Math" w:hAnsi="Cambria Math"/>
          </w:rPr>
          <m:t>cdf</m:t>
        </m:r>
      </m:oMath>
      <w:r w:rsidR="00526932">
        <w:t xml:space="preserve"> of </w:t>
      </w:r>
      <m:oMath>
        <m:r>
          <w:rPr>
            <w:rFonts w:ascii="Cambria Math" w:hAnsi="Cambria Math"/>
          </w:rPr>
          <m:t>y-given-the-brown-triangle</m:t>
        </m:r>
      </m:oMath>
      <w:r w:rsidR="00526932">
        <w:t>.  Let’s say that the result is the purple square that is connected to the brown triangle by the dashed line.  We call this point the “par</w:t>
      </w:r>
      <w:r w:rsidR="00666483">
        <w:t>t</w:t>
      </w:r>
      <w:r w:rsidR="00526932">
        <w:t>ner” of the brown triangle.</w:t>
      </w:r>
    </w:p>
    <w:p w14:paraId="620B04BE" w14:textId="28155725" w:rsidR="00526932" w:rsidRDefault="00666483" w:rsidP="00DC63B1">
      <w:r>
        <w:t xml:space="preserve">We </w:t>
      </w:r>
      <w:r w:rsidR="00526932">
        <w:t xml:space="preserve">do not use perfect correlation, but we do base our draws on the partner.  </w:t>
      </w:r>
      <w:r>
        <w:t xml:space="preserve">Now note that, for any continuous random variable </w:t>
      </w:r>
      <m:oMath>
        <m:r>
          <w:rPr>
            <w:rFonts w:ascii="Cambria Math" w:hAnsi="Cambria Math"/>
          </w:rPr>
          <m:t>X</m:t>
        </m:r>
      </m:oMath>
      <w:r>
        <w:t xml:space="preserve">, </w:t>
      </w:r>
      <m:oMath>
        <m:r>
          <w:rPr>
            <w:rFonts w:ascii="Cambria Math" w:hAnsi="Cambria Math"/>
          </w:rPr>
          <m:t>cdf(X)</m:t>
        </m:r>
      </m:oMath>
      <w:r>
        <w:t xml:space="preserve"> is a </w:t>
      </w:r>
      <m:oMath>
        <m:r>
          <w:rPr>
            <w:rFonts w:ascii="Cambria Math" w:hAnsi="Cambria Math"/>
          </w:rPr>
          <m:t>Uniform</m:t>
        </m:r>
      </m:oMath>
      <w:r>
        <w:t xml:space="preserve">-(0,0) random variable.  </w:t>
      </w:r>
      <w:r w:rsidR="00526932">
        <w:t xml:space="preserve">We convert the </w:t>
      </w:r>
      <m:oMath>
        <m:r>
          <w:rPr>
            <w:rFonts w:ascii="Cambria Math" w:hAnsi="Cambria Math"/>
          </w:rPr>
          <m:t>cdf</m:t>
        </m:r>
      </m:oMath>
      <w:r>
        <w:t xml:space="preserve"> value </w:t>
      </w:r>
      <w:r w:rsidR="00526932">
        <w:t xml:space="preserve">to a Gaussian one by using the inverse </w:t>
      </w:r>
      <m:oMath>
        <m:r>
          <w:rPr>
            <w:rFonts w:ascii="Cambria Math" w:hAnsi="Cambria Math"/>
          </w:rPr>
          <m:t>cdf</m:t>
        </m:r>
      </m:oMath>
      <w:r w:rsidR="00526932">
        <w:t xml:space="preserve"> of a Gaussian, </w:t>
      </w:r>
      <w:r w:rsidR="00046093">
        <w:t xml:space="preserve">and </w:t>
      </w:r>
      <w:r w:rsidR="00526932">
        <w:t>make a (truly) correlated draw for a new Gaussian by using the formula</w:t>
      </w:r>
      <w:r w:rsidR="00046093">
        <w:t xml:space="preserve"> </w:t>
      </w:r>
      <m:oMath>
        <m:sSub>
          <m:sSubPr>
            <m:ctrlPr>
              <w:rPr>
                <w:rFonts w:ascii="Cambria Math" w:hAnsi="Cambria Math"/>
                <w:i/>
              </w:rPr>
            </m:ctrlPr>
          </m:sSubPr>
          <m:e>
            <m:r>
              <w:rPr>
                <w:rFonts w:ascii="Cambria Math" w:hAnsi="Cambria Math"/>
              </w:rPr>
              <m:t>Z</m:t>
            </m:r>
          </m:e>
          <m:sub>
            <m:r>
              <w:rPr>
                <w:rFonts w:ascii="Cambria Math" w:hAnsi="Cambria Math"/>
              </w:rPr>
              <m:t>new</m:t>
            </m:r>
          </m:sub>
        </m:sSub>
        <m:r>
          <w:rPr>
            <w:rFonts w:ascii="Cambria Math" w:hAnsi="Cambria Math"/>
          </w:rPr>
          <m:t>=ρZ+</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p>
          <m:sSupPr>
            <m:ctrlPr>
              <w:rPr>
                <w:rFonts w:ascii="Cambria Math" w:hAnsi="Cambria Math"/>
                <w:i/>
              </w:rPr>
            </m:ctrlPr>
          </m:sSupPr>
          <m:e>
            <m:r>
              <w:rPr>
                <w:rFonts w:ascii="Cambria Math" w:hAnsi="Cambria Math"/>
              </w:rPr>
              <m:t>Z</m:t>
            </m:r>
          </m:e>
          <m:sup>
            <m:r>
              <w:rPr>
                <w:rFonts w:ascii="Cambria Math" w:hAnsi="Cambria Math"/>
              </w:rPr>
              <m:t>*</m:t>
            </m:r>
          </m:sup>
        </m:sSup>
      </m:oMath>
      <w:r w:rsidR="00046093">
        <w:t xml:space="preserve"> to get a new Gaussian.  We c</w:t>
      </w:r>
      <w:proofErr w:type="spellStart"/>
      <w:r w:rsidR="00526932">
        <w:t>onvert</w:t>
      </w:r>
      <w:proofErr w:type="spellEnd"/>
      <w:r w:rsidR="00526932">
        <w:t xml:space="preserve"> that to a </w:t>
      </w:r>
      <m:oMath>
        <m:r>
          <w:rPr>
            <w:rFonts w:ascii="Cambria Math" w:hAnsi="Cambria Math"/>
          </w:rPr>
          <m:t>Uniform-(0,1)</m:t>
        </m:r>
      </m:oMath>
      <w:r w:rsidR="00046093">
        <w:t xml:space="preserve"> </w:t>
      </w:r>
      <w:r w:rsidR="00526932">
        <w:t xml:space="preserve">by finding its </w:t>
      </w:r>
      <m:oMath>
        <m:r>
          <w:rPr>
            <w:rFonts w:ascii="Cambria Math" w:hAnsi="Cambria Math"/>
          </w:rPr>
          <m:t>cdf</m:t>
        </m:r>
      </m:oMath>
      <w:r w:rsidR="00526932">
        <w:t xml:space="preserve"> value, and then using that uniform and our method of drawing a uniform polygonal draw, to get the draw in </w:t>
      </w:r>
      <w:r w:rsidR="007D5986">
        <w:t>Dwell Zone</w:t>
      </w:r>
      <w:r w:rsidR="00526932">
        <w:t xml:space="preserve"> B.</w:t>
      </w:r>
    </w:p>
    <w:p w14:paraId="32296548" w14:textId="1AA74C7E" w:rsidR="00526932" w:rsidRDefault="00526932" w:rsidP="00DC63B1">
      <w:r>
        <w:lastRenderedPageBreak/>
        <w:t xml:space="preserve">This correlation was requested long ago because it really doesn’t make sense for the two draws to be independent.  What this is capturing is simply the notion that </w:t>
      </w:r>
      <w:r w:rsidR="0004523F">
        <w:t>“</w:t>
      </w:r>
      <w:r>
        <w:t xml:space="preserve">if someone </w:t>
      </w:r>
      <w:r w:rsidR="0004523F">
        <w:t>starts to the left, he generally stays more left than right.”</w:t>
      </w:r>
    </w:p>
    <w:p w14:paraId="1F2E3D77" w14:textId="41D19280" w:rsidR="00D90BE8" w:rsidRDefault="007E7438" w:rsidP="00DC63B1">
      <w:r>
        <w:t xml:space="preserve">In the following figures, we show the same simulation case with 100 particles, but change the correlation value.  </w:t>
      </w:r>
      <w:r w:rsidR="00D90BE8">
        <w:t xml:space="preserve">The dark green segment is the section of the great circle that connects the two areas’ centers of mass.  </w:t>
      </w:r>
      <w:r>
        <w:t xml:space="preserve">This is most visible in the first picture of </w:t>
      </w:r>
      <w:r>
        <w:fldChar w:fldCharType="begin"/>
      </w:r>
      <w:r>
        <w:instrText xml:space="preserve"> REF _Ref482602753 \h </w:instrText>
      </w:r>
      <w:r>
        <w:fldChar w:fldCharType="separate"/>
      </w:r>
      <w:r w:rsidR="00EB2454">
        <w:t xml:space="preserve">Figure </w:t>
      </w:r>
      <w:r w:rsidR="00EB2454">
        <w:rPr>
          <w:noProof/>
        </w:rPr>
        <w:t>5</w:t>
      </w:r>
      <w:r>
        <w:fldChar w:fldCharType="end"/>
      </w:r>
      <w:r>
        <w:t xml:space="preserve">.  </w:t>
      </w:r>
      <w:r w:rsidR="00D90BE8">
        <w:t xml:space="preserve">The other </w:t>
      </w:r>
      <w:r>
        <w:t xml:space="preserve">pictures </w:t>
      </w:r>
      <w:r w:rsidR="00D90BE8">
        <w:t>are for “perfect correlation,” perfect anti-correlation,” “no correlation,” and “correlation = 0.75,”</w:t>
      </w:r>
      <w:r>
        <w:t xml:space="preserve"> which is what is use</w:t>
      </w:r>
      <w:r w:rsidR="00D90BE8">
        <w:t xml:space="preserve"> in Sim.</w:t>
      </w:r>
    </w:p>
    <w:p w14:paraId="4DC292E0" w14:textId="7D9B446E" w:rsidR="00D90BE8" w:rsidRDefault="00D90BE8" w:rsidP="00C94A86">
      <w:pPr>
        <w:keepNext/>
      </w:pPr>
      <w:r>
        <w:rPr>
          <w:noProof/>
        </w:rPr>
        <w:drawing>
          <wp:inline distT="0" distB="0" distL="0" distR="0" wp14:anchorId="32431DEE" wp14:editId="39D556AA">
            <wp:extent cx="2314286" cy="3219048"/>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286" cy="3219048"/>
                    </a:xfrm>
                    <a:prstGeom prst="rect">
                      <a:avLst/>
                    </a:prstGeom>
                  </pic:spPr>
                </pic:pic>
              </a:graphicData>
            </a:graphic>
          </wp:inline>
        </w:drawing>
      </w:r>
      <w:r w:rsidR="00193856">
        <w:tab/>
      </w:r>
      <w:r w:rsidR="00193856">
        <w:tab/>
      </w:r>
      <w:r>
        <w:rPr>
          <w:noProof/>
        </w:rPr>
        <w:drawing>
          <wp:inline distT="0" distB="0" distL="0" distR="0" wp14:anchorId="5D860730" wp14:editId="486A7E1E">
            <wp:extent cx="2295238" cy="322857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238" cy="3228571"/>
                    </a:xfrm>
                    <a:prstGeom prst="rect">
                      <a:avLst/>
                    </a:prstGeom>
                  </pic:spPr>
                </pic:pic>
              </a:graphicData>
            </a:graphic>
          </wp:inline>
        </w:drawing>
      </w:r>
      <w:r>
        <w:t xml:space="preserve"> </w:t>
      </w:r>
    </w:p>
    <w:p w14:paraId="0F5BF12B" w14:textId="5EA4BA49" w:rsidR="00D90BE8" w:rsidRDefault="00D90BE8" w:rsidP="00D90BE8">
      <w:pPr>
        <w:pStyle w:val="Caption"/>
      </w:pPr>
      <w:bookmarkStart w:id="33" w:name="_Ref482602753"/>
      <w:bookmarkStart w:id="34" w:name="_Toc488415266"/>
      <w:r>
        <w:t xml:space="preserve">Figure </w:t>
      </w:r>
      <w:r w:rsidR="00863D5E">
        <w:fldChar w:fldCharType="begin"/>
      </w:r>
      <w:r w:rsidR="00863D5E">
        <w:instrText xml:space="preserve"> SEQ Figure \* ARABIC </w:instrText>
      </w:r>
      <w:r w:rsidR="00863D5E">
        <w:fldChar w:fldCharType="separate"/>
      </w:r>
      <w:r w:rsidR="00EB2454">
        <w:rPr>
          <w:noProof/>
        </w:rPr>
        <w:t>5</w:t>
      </w:r>
      <w:r w:rsidR="00863D5E">
        <w:rPr>
          <w:noProof/>
        </w:rPr>
        <w:fldChar w:fldCharType="end"/>
      </w:r>
      <w:bookmarkEnd w:id="33"/>
      <w:r>
        <w:t>: Connecting Centers of Mass, and Perfect Correlation</w:t>
      </w:r>
      <w:bookmarkEnd w:id="34"/>
    </w:p>
    <w:p w14:paraId="35F5CDDE" w14:textId="703B3A40" w:rsidR="00D90BE8" w:rsidRDefault="00193856" w:rsidP="00C94A86">
      <w:pPr>
        <w:keepNext/>
      </w:pPr>
      <w:r>
        <w:rPr>
          <w:noProof/>
        </w:rPr>
        <w:lastRenderedPageBreak/>
        <w:drawing>
          <wp:inline distT="0" distB="0" distL="0" distR="0" wp14:anchorId="0D13EDF4" wp14:editId="38750DE1">
            <wp:extent cx="2285714" cy="3219048"/>
            <wp:effectExtent l="0" t="0" r="635" b="63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4" cy="3219048"/>
                    </a:xfrm>
                    <a:prstGeom prst="rect">
                      <a:avLst/>
                    </a:prstGeom>
                  </pic:spPr>
                </pic:pic>
              </a:graphicData>
            </a:graphic>
          </wp:inline>
        </w:drawing>
      </w:r>
      <w:r>
        <w:tab/>
      </w:r>
      <w:r>
        <w:tab/>
      </w:r>
      <w:r>
        <w:rPr>
          <w:noProof/>
        </w:rPr>
        <w:drawing>
          <wp:inline distT="0" distB="0" distL="0" distR="0" wp14:anchorId="5CB7F9DC" wp14:editId="7DA2476D">
            <wp:extent cx="2314286" cy="324761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286" cy="3247619"/>
                    </a:xfrm>
                    <a:prstGeom prst="rect">
                      <a:avLst/>
                    </a:prstGeom>
                  </pic:spPr>
                </pic:pic>
              </a:graphicData>
            </a:graphic>
          </wp:inline>
        </w:drawing>
      </w:r>
    </w:p>
    <w:p w14:paraId="33B38571" w14:textId="3FCA11AD" w:rsidR="00D90BE8" w:rsidRDefault="00D90BE8" w:rsidP="00D90BE8">
      <w:pPr>
        <w:pStyle w:val="Caption"/>
      </w:pPr>
      <w:bookmarkStart w:id="35" w:name="_Toc488415267"/>
      <w:r>
        <w:t xml:space="preserve">Figure </w:t>
      </w:r>
      <w:r w:rsidR="00863D5E">
        <w:fldChar w:fldCharType="begin"/>
      </w:r>
      <w:r w:rsidR="00863D5E">
        <w:instrText xml:space="preserve"> SEQ Figure \* ARABIC </w:instrText>
      </w:r>
      <w:r w:rsidR="00863D5E">
        <w:fldChar w:fldCharType="separate"/>
      </w:r>
      <w:r w:rsidR="00EB2454">
        <w:rPr>
          <w:noProof/>
        </w:rPr>
        <w:t>6</w:t>
      </w:r>
      <w:r w:rsidR="00863D5E">
        <w:rPr>
          <w:noProof/>
        </w:rPr>
        <w:fldChar w:fldCharType="end"/>
      </w:r>
      <w:r>
        <w:t>: Perfect Anti-Correlation and No Correlation</w:t>
      </w:r>
      <w:bookmarkEnd w:id="35"/>
    </w:p>
    <w:p w14:paraId="2EF567DF" w14:textId="001C6F0C" w:rsidR="00D90BE8" w:rsidRDefault="00193856" w:rsidP="00C94A86">
      <w:pPr>
        <w:keepNext/>
      </w:pPr>
      <w:r>
        <w:rPr>
          <w:noProof/>
        </w:rPr>
        <w:drawing>
          <wp:inline distT="0" distB="0" distL="0" distR="0" wp14:anchorId="3EFB47C7" wp14:editId="559B26DE">
            <wp:extent cx="2285714" cy="3247619"/>
            <wp:effectExtent l="0" t="0" r="63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5714" cy="3247619"/>
                    </a:xfrm>
                    <a:prstGeom prst="rect">
                      <a:avLst/>
                    </a:prstGeom>
                  </pic:spPr>
                </pic:pic>
              </a:graphicData>
            </a:graphic>
          </wp:inline>
        </w:drawing>
      </w:r>
    </w:p>
    <w:p w14:paraId="08E42E52" w14:textId="11D98BD9" w:rsidR="00D90BE8" w:rsidRPr="00D90BE8" w:rsidRDefault="00D90BE8" w:rsidP="00D90BE8">
      <w:pPr>
        <w:pStyle w:val="Caption"/>
      </w:pPr>
      <w:bookmarkStart w:id="36" w:name="_Toc488415268"/>
      <w:r>
        <w:t xml:space="preserve">Figure </w:t>
      </w:r>
      <w:r w:rsidR="00863D5E">
        <w:fldChar w:fldCharType="begin"/>
      </w:r>
      <w:r w:rsidR="00863D5E">
        <w:instrText xml:space="preserve"> SEQ Figure \* ARABIC </w:instrText>
      </w:r>
      <w:r w:rsidR="00863D5E">
        <w:fldChar w:fldCharType="separate"/>
      </w:r>
      <w:r w:rsidR="00EB2454">
        <w:rPr>
          <w:noProof/>
        </w:rPr>
        <w:t>7</w:t>
      </w:r>
      <w:r w:rsidR="00863D5E">
        <w:rPr>
          <w:noProof/>
        </w:rPr>
        <w:fldChar w:fldCharType="end"/>
      </w:r>
      <w:r>
        <w:t>: Correlation = 0.75, used in Sim</w:t>
      </w:r>
      <w:bookmarkEnd w:id="36"/>
    </w:p>
    <w:p w14:paraId="246A98FE" w14:textId="7F62F737" w:rsidR="0004523F" w:rsidRDefault="0004523F" w:rsidP="0004523F">
      <w:pPr>
        <w:pStyle w:val="Heading2"/>
      </w:pPr>
      <w:bookmarkStart w:id="37" w:name="_Ref487778319"/>
      <w:bookmarkStart w:id="38" w:name="_Toc488415226"/>
      <w:r>
        <w:t>LKP Plus Dead-Reckon</w:t>
      </w:r>
      <w:bookmarkEnd w:id="37"/>
      <w:bookmarkEnd w:id="38"/>
    </w:p>
    <w:p w14:paraId="12B2EDF3" w14:textId="4B92415F" w:rsidR="0004523F" w:rsidRPr="0004523F" w:rsidRDefault="0004523F" w:rsidP="0004523F">
      <w:r>
        <w:t>This one is conceptually simpler.  For each particle, we draw a starting point and time as with LKP’s, and a direction.  The particle moves in that direction until distress; the last random characteristic for the pre-distress is the direction.</w:t>
      </w:r>
    </w:p>
    <w:p w14:paraId="18360AC4" w14:textId="595FC51E" w:rsidR="007F4FF4" w:rsidRDefault="00100467" w:rsidP="00100467">
      <w:pPr>
        <w:pStyle w:val="Heading1"/>
      </w:pPr>
      <w:bookmarkStart w:id="39" w:name="_Ref482253850"/>
      <w:bookmarkStart w:id="40" w:name="_Ref487778360"/>
      <w:bookmarkStart w:id="41" w:name="_Toc488415227"/>
      <w:r>
        <w:lastRenderedPageBreak/>
        <w:t xml:space="preserve">Hazards and Distress </w:t>
      </w:r>
      <w:bookmarkEnd w:id="39"/>
      <w:r w:rsidR="00F751E0">
        <w:t>Incident</w:t>
      </w:r>
      <w:bookmarkEnd w:id="40"/>
      <w:bookmarkEnd w:id="41"/>
    </w:p>
    <w:p w14:paraId="3A9DCE4A" w14:textId="1C1CB220" w:rsidR="0004523F" w:rsidRDefault="0004523F" w:rsidP="0004523F">
      <w:r>
        <w:t xml:space="preserve">For the pre-distress motion of a particle from a Voyage or LKP-Dead-Reckon scenario, a distress time </w:t>
      </w:r>
      <w:r w:rsidR="00F751E0">
        <w:t xml:space="preserve">and place must be </w:t>
      </w:r>
      <w:r>
        <w:t xml:space="preserve">chosen.  The simplest way of doing this is to </w:t>
      </w:r>
      <w:r w:rsidR="00F751E0">
        <w:t xml:space="preserve">lay out a route for the particle and ignore distress considerations.  Compute the beginning and ending time of the route and make a uniform draw for the time of distress.  </w:t>
      </w:r>
      <w:r>
        <w:t xml:space="preserve">This is </w:t>
      </w:r>
      <w:r w:rsidR="00F751E0">
        <w:t>essentially what is done, but it is complicated by “hazards,</w:t>
      </w:r>
      <w:r>
        <w:t>”</w:t>
      </w:r>
      <w:r w:rsidR="00F751E0">
        <w:t xml:space="preserve"> prescribed distress times, and the requirement that a particle go into distress over water.</w:t>
      </w:r>
    </w:p>
    <w:p w14:paraId="72CE06DB" w14:textId="55677F78" w:rsidR="005068F7" w:rsidRDefault="0004523F" w:rsidP="0004523F">
      <w:r>
        <w:t xml:space="preserve">A hazard is an area, a time-interval, and an intensity.  The area is fixed, the time-interval tells us when the hazard is active, and the intensity tells us how much more likely particle was to get into trouble while in the hazard.  Hazards do not affect the route of the particle; only when it gets into distress.  To illustrate, suppose we have a particle whose planned route (ignoring that it will get into distress at some point) is shown </w:t>
      </w:r>
      <w:r w:rsidR="004F6AF4">
        <w:t xml:space="preserve">in </w:t>
      </w:r>
      <w:r w:rsidR="004F6AF4">
        <w:fldChar w:fldCharType="begin"/>
      </w:r>
      <w:r w:rsidR="004F6AF4">
        <w:instrText xml:space="preserve"> REF _Ref482370405 \h </w:instrText>
      </w:r>
      <w:r w:rsidR="004F6AF4">
        <w:fldChar w:fldCharType="separate"/>
      </w:r>
      <w:r w:rsidR="00EB2454">
        <w:t xml:space="preserve">Figure </w:t>
      </w:r>
      <w:r w:rsidR="00EB2454">
        <w:rPr>
          <w:noProof/>
        </w:rPr>
        <w:t>8</w:t>
      </w:r>
      <w:r w:rsidR="004F6AF4">
        <w:fldChar w:fldCharType="end"/>
      </w:r>
      <w:r>
        <w:t>.</w:t>
      </w:r>
      <w:r w:rsidR="004F6AF4">
        <w:t xml:space="preserve">  For example, this particle is 3 times as likely per unit time, to go into distress during times </w:t>
      </w:r>
      <m:oMath>
        <m:r>
          <w:rPr>
            <w:rFonts w:ascii="Cambria Math" w:hAnsi="Cambria Math"/>
          </w:rPr>
          <m:t>t=1</m:t>
        </m:r>
      </m:oMath>
      <w:r w:rsidR="004F6AF4">
        <w:t xml:space="preserve"> to </w:t>
      </w:r>
      <m:oMath>
        <m:r>
          <w:rPr>
            <w:rFonts w:ascii="Cambria Math" w:hAnsi="Cambria Math"/>
          </w:rPr>
          <m:t>t=2</m:t>
        </m:r>
      </m:oMath>
      <w:r w:rsidR="004F6AF4">
        <w:t xml:space="preserve">.  His must </w:t>
      </w:r>
      <w:r w:rsidR="005068F7">
        <w:t>vulnerable</w:t>
      </w:r>
      <w:r w:rsidR="004F6AF4">
        <w:t xml:space="preserve"> period is between </w:t>
      </w:r>
      <m:oMath>
        <m:r>
          <w:rPr>
            <w:rFonts w:ascii="Cambria Math" w:hAnsi="Cambria Math"/>
          </w:rPr>
          <m:t>t=5</m:t>
        </m:r>
      </m:oMath>
      <w:r w:rsidR="004F6AF4">
        <w:t xml:space="preserve"> and </w:t>
      </w:r>
      <m:oMath>
        <m:r>
          <w:rPr>
            <w:rFonts w:ascii="Cambria Math" w:hAnsi="Cambria Math"/>
          </w:rPr>
          <m:t>t=8</m:t>
        </m:r>
      </m:oMath>
      <w:r w:rsidR="004F6AF4">
        <w:t xml:space="preserve">; there his “hazard score” is </w:t>
      </w:r>
      <m:oMath>
        <m:r>
          <w:rPr>
            <w:rFonts w:ascii="Cambria Math" w:hAnsi="Cambria Math"/>
          </w:rPr>
          <m:t>3×5×2=30</m:t>
        </m:r>
      </m:oMath>
      <w:r w:rsidR="004F6AF4">
        <w:t>.</w:t>
      </w:r>
    </w:p>
    <w:p w14:paraId="4E955D70" w14:textId="1B27747D" w:rsidR="0004523F" w:rsidRDefault="005068F7" w:rsidP="00477499">
      <w:r>
        <w:t xml:space="preserve">Let’s suppose the particle is travelling between </w:t>
      </w:r>
      <m:oMath>
        <m:r>
          <w:rPr>
            <w:rFonts w:ascii="Cambria Math" w:hAnsi="Cambria Math"/>
          </w:rPr>
          <m:t>t=0</m:t>
        </m:r>
      </m:oMath>
      <w:r>
        <w:t xml:space="preserve"> and </w:t>
      </w:r>
      <m:oMath>
        <m:r>
          <w:rPr>
            <w:rFonts w:ascii="Cambria Math" w:hAnsi="Cambria Math"/>
          </w:rPr>
          <m:t>t=20</m:t>
        </m:r>
      </m:oMath>
      <w:r>
        <w:t xml:space="preserve">.  If there were no hazards, a uniform draw between 0 and 20 could be used to assign the particle a distress time.  But with hazards, we compute an “expanded time.”  Note that the intensity of a hazard-free section of the trip is the same as a hazard with intensity 1, </w:t>
      </w:r>
      <w:r w:rsidR="00477499">
        <w:t xml:space="preserve">so </w:t>
      </w:r>
      <w:r>
        <w:t xml:space="preserve">our expanded time is </w:t>
      </w:r>
      <m:oMath>
        <m:d>
          <m:dPr>
            <m:ctrlPr>
              <w:rPr>
                <w:rFonts w:ascii="Cambria Math" w:hAnsi="Cambria Math"/>
                <w:i/>
              </w:rPr>
            </m:ctrlPr>
          </m:dPr>
          <m:e>
            <m:r>
              <w:rPr>
                <w:rFonts w:ascii="Cambria Math" w:hAnsi="Cambria Math"/>
              </w:rPr>
              <m:t>1-0</m:t>
            </m:r>
          </m:e>
        </m:d>
        <m:r>
          <w:rPr>
            <w:rFonts w:ascii="Cambria Math" w:hAnsi="Cambria Math"/>
          </w:rPr>
          <m:t>×1+</m:t>
        </m:r>
        <m:d>
          <m:dPr>
            <m:ctrlPr>
              <w:rPr>
                <w:rFonts w:ascii="Cambria Math" w:hAnsi="Cambria Math"/>
                <w:i/>
              </w:rPr>
            </m:ctrlPr>
          </m:dPr>
          <m:e>
            <m:r>
              <w:rPr>
                <w:rFonts w:ascii="Cambria Math" w:hAnsi="Cambria Math"/>
              </w:rPr>
              <m:t>2-1</m:t>
            </m:r>
          </m:e>
        </m:d>
        <m:r>
          <w:rPr>
            <w:rFonts w:ascii="Cambria Math" w:hAnsi="Cambria Math"/>
          </w:rPr>
          <m:t>×3+(</m:t>
        </m:r>
      </m:oMath>
      <w:r>
        <w:t>5-2)</w:t>
      </w:r>
      <m:oMath>
        <m:r>
          <w:rPr>
            <w:rFonts w:ascii="Cambria Math" w:hAnsi="Cambria Math"/>
          </w:rPr>
          <m:t xml:space="preserve"> ×</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8-5</m:t>
            </m:r>
          </m:e>
        </m:d>
        <m:r>
          <w:rPr>
            <w:rFonts w:ascii="Cambria Math" w:hAnsi="Cambria Math"/>
          </w:rPr>
          <m:t>×</m:t>
        </m:r>
        <m:d>
          <m:dPr>
            <m:ctrlPr>
              <w:rPr>
                <w:rFonts w:ascii="Cambria Math" w:hAnsi="Cambria Math"/>
                <w:i/>
              </w:rPr>
            </m:ctrlPr>
          </m:dPr>
          <m:e>
            <m:r>
              <w:rPr>
                <w:rFonts w:ascii="Cambria Math" w:hAnsi="Cambria Math"/>
              </w:rPr>
              <m:t>3×5×2</m:t>
            </m:r>
          </m:e>
        </m:d>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×5+</m:t>
        </m:r>
        <m:d>
          <m:dPr>
            <m:ctrlPr>
              <w:rPr>
                <w:rFonts w:ascii="Cambria Math" w:hAnsi="Cambria Math"/>
                <w:i/>
              </w:rPr>
            </m:ctrlPr>
          </m:dPr>
          <m:e>
            <m:r>
              <w:rPr>
                <w:rFonts w:ascii="Cambria Math" w:hAnsi="Cambria Math"/>
              </w:rPr>
              <m:t>13-10</m:t>
            </m:r>
          </m:e>
        </m:d>
        <m:r>
          <w:rPr>
            <w:rFonts w:ascii="Cambria Math" w:hAnsi="Cambria Math"/>
          </w:rPr>
          <m:t>×1+</m:t>
        </m:r>
        <m:d>
          <m:dPr>
            <m:ctrlPr>
              <w:rPr>
                <w:rFonts w:ascii="Cambria Math" w:hAnsi="Cambria Math"/>
                <w:i/>
              </w:rPr>
            </m:ctrlPr>
          </m:dPr>
          <m:e>
            <m:r>
              <w:rPr>
                <w:rFonts w:ascii="Cambria Math" w:hAnsi="Cambria Math"/>
              </w:rPr>
              <m:t>15-13</m:t>
            </m:r>
          </m:e>
        </m:d>
        <m:r>
          <w:rPr>
            <w:rFonts w:ascii="Cambria Math" w:hAnsi="Cambria Math"/>
          </w:rPr>
          <m:t>×10+</m:t>
        </m:r>
        <m:d>
          <m:dPr>
            <m:ctrlPr>
              <w:rPr>
                <w:rFonts w:ascii="Cambria Math" w:hAnsi="Cambria Math"/>
                <w:i/>
              </w:rPr>
            </m:ctrlPr>
          </m:dPr>
          <m:e>
            <m:r>
              <w:rPr>
                <w:rFonts w:ascii="Cambria Math" w:hAnsi="Cambria Math"/>
              </w:rPr>
              <m:t>20-15</m:t>
            </m:r>
          </m:e>
        </m:d>
        <m:r>
          <w:rPr>
            <w:rFonts w:ascii="Cambria Math" w:hAnsi="Cambria Math"/>
          </w:rPr>
          <m:t>×1=177</m:t>
        </m:r>
      </m:oMath>
      <w:r w:rsidR="00477499">
        <w:t xml:space="preserve">.  A uniform draw is made between 0 and 177, and </w:t>
      </w:r>
      <w:r>
        <w:t xml:space="preserve">is translated </w:t>
      </w:r>
      <w:r w:rsidR="00477499">
        <w:t xml:space="preserve">back to </w:t>
      </w:r>
      <w:r>
        <w:t>a time</w:t>
      </w:r>
      <w:r w:rsidR="00477499">
        <w:t xml:space="preserve"> between 0 and 20</w:t>
      </w:r>
      <w:r>
        <w:t>.  The code is somewhat complex since it must deal with overlapping hazard intervals, but the underlying idea is no more complicated than this example.</w:t>
      </w:r>
      <w:r w:rsidR="009E6BC3">
        <w:t xml:space="preserve">  It’s slightly more complicated going from a draw between 0 and 177 to a time, but the formulae are more cumbersome to write out </w:t>
      </w:r>
      <w:r w:rsidR="00477499">
        <w:t xml:space="preserve">and read </w:t>
      </w:r>
      <w:r w:rsidR="009E6BC3">
        <w:t xml:space="preserve">than difficult to </w:t>
      </w:r>
      <w:r w:rsidR="00477499">
        <w:t>understand</w:t>
      </w:r>
      <w:r w:rsidR="009E6BC3">
        <w:t>.</w:t>
      </w:r>
      <w:r w:rsidR="0004523F">
        <w:rPr>
          <w:noProof/>
        </w:rPr>
        <mc:AlternateContent>
          <mc:Choice Requires="wpc">
            <w:drawing>
              <wp:inline distT="0" distB="0" distL="0" distR="0" wp14:anchorId="06864192" wp14:editId="3C2EFFAB">
                <wp:extent cx="5486400" cy="2137559"/>
                <wp:effectExtent l="0" t="0" r="0" b="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53" name="Straight Arrow Connector 153"/>
                        <wps:cNvCnPr/>
                        <wps:spPr>
                          <a:xfrm>
                            <a:off x="201880" y="1686296"/>
                            <a:ext cx="5011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641267" y="1608059"/>
                            <a:ext cx="0" cy="166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820715"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1685635" y="1607331"/>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2419926" y="1608470"/>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3592360"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2891716" y="1608422"/>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318460" y="1608366"/>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Text Box 163"/>
                        <wps:cNvSpPr txBox="1"/>
                        <wps:spPr>
                          <a:xfrm>
                            <a:off x="201880" y="1733798"/>
                            <a:ext cx="507365" cy="332740"/>
                          </a:xfrm>
                          <a:prstGeom prst="rect">
                            <a:avLst/>
                          </a:prstGeom>
                          <a:noFill/>
                          <a:ln w="6350">
                            <a:noFill/>
                          </a:ln>
                        </wps:spPr>
                        <wps:txbx>
                          <w:txbxContent>
                            <w:p w14:paraId="1FBDA2F1" w14:textId="54DBBED2" w:rsidR="0064112E" w:rsidRDefault="0064112E">
                              <m:oMathPara>
                                <m:oMath>
                                  <m:r>
                                    <w:rPr>
                                      <w:rFonts w:ascii="Cambria Math" w:hAnsi="Cambria Math"/>
                                    </w:rPr>
                                    <m:t>t=1</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 name="Text Box 180"/>
                        <wps:cNvSpPr txBox="1"/>
                        <wps:spPr>
                          <a:xfrm>
                            <a:off x="427511" y="1721923"/>
                            <a:ext cx="807523" cy="296882"/>
                          </a:xfrm>
                          <a:prstGeom prst="rect">
                            <a:avLst/>
                          </a:prstGeom>
                          <a:noFill/>
                          <a:ln w="6350">
                            <a:noFill/>
                          </a:ln>
                        </wps:spPr>
                        <wps:txbx>
                          <w:txbxContent>
                            <w:p w14:paraId="35155880" w14:textId="149B61E5" w:rsidR="0064112E" w:rsidRDefault="0064112E">
                              <m:oMathPara>
                                <m:oMath>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0"/>
                        <wps:cNvSpPr txBox="1"/>
                        <wps:spPr>
                          <a:xfrm>
                            <a:off x="1401292" y="1698509"/>
                            <a:ext cx="593766" cy="308422"/>
                          </a:xfrm>
                          <a:prstGeom prst="rect">
                            <a:avLst/>
                          </a:prstGeom>
                          <a:noFill/>
                          <a:ln w="6350">
                            <a:noFill/>
                          </a:ln>
                        </wps:spPr>
                        <wps:txbx>
                          <w:txbxContent>
                            <w:p w14:paraId="2E9FA098" w14:textId="170E5D51" w:rsidR="0064112E" w:rsidRDefault="0064112E"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2268183" y="1710039"/>
                            <a:ext cx="332509" cy="249381"/>
                          </a:xfrm>
                          <a:prstGeom prst="rect">
                            <a:avLst/>
                          </a:prstGeom>
                          <a:noFill/>
                          <a:ln w="6350">
                            <a:noFill/>
                          </a:ln>
                        </wps:spPr>
                        <wps:txbx>
                          <w:txbxContent>
                            <w:p w14:paraId="0EEB5909" w14:textId="1E44A506" w:rsidR="0064112E" w:rsidRDefault="0064112E">
                              <m:oMathPara>
                                <m:oMath>
                                  <m:r>
                                    <w:rPr>
                                      <w:rFonts w:ascii="Cambria Math" w:hAnsi="Cambria Math"/>
                                    </w:rPr>
                                    <m:t>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2"/>
                        <wps:cNvSpPr txBox="1"/>
                        <wps:spPr>
                          <a:xfrm>
                            <a:off x="2721319" y="1688164"/>
                            <a:ext cx="332105" cy="248920"/>
                          </a:xfrm>
                          <a:prstGeom prst="rect">
                            <a:avLst/>
                          </a:prstGeom>
                          <a:noFill/>
                          <a:ln w="6350">
                            <a:noFill/>
                          </a:ln>
                        </wps:spPr>
                        <wps:txbx>
                          <w:txbxContent>
                            <w:p w14:paraId="39A08948" w14:textId="03A51D93" w:rsidR="0064112E" w:rsidRDefault="0064112E"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82"/>
                        <wps:cNvSpPr txBox="1"/>
                        <wps:spPr>
                          <a:xfrm>
                            <a:off x="3433838" y="1691189"/>
                            <a:ext cx="332105" cy="248920"/>
                          </a:xfrm>
                          <a:prstGeom prst="rect">
                            <a:avLst/>
                          </a:prstGeom>
                          <a:noFill/>
                          <a:ln w="6350">
                            <a:noFill/>
                          </a:ln>
                        </wps:spPr>
                        <wps:txbx>
                          <w:txbxContent>
                            <w:p w14:paraId="1D8E83F1" w14:textId="63C88BFC" w:rsidR="0064112E" w:rsidRDefault="0064112E"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182"/>
                        <wps:cNvSpPr txBox="1"/>
                        <wps:spPr>
                          <a:xfrm>
                            <a:off x="4158233" y="1700040"/>
                            <a:ext cx="332105" cy="248920"/>
                          </a:xfrm>
                          <a:prstGeom prst="rect">
                            <a:avLst/>
                          </a:prstGeom>
                          <a:noFill/>
                          <a:ln w="6350">
                            <a:noFill/>
                          </a:ln>
                        </wps:spPr>
                        <wps:txbx>
                          <w:txbxContent>
                            <w:p w14:paraId="76E8D59A" w14:textId="38FD5420" w:rsidR="0064112E" w:rsidRDefault="0064112E"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Straight Connector 186"/>
                        <wps:cNvCnPr/>
                        <wps:spPr>
                          <a:xfrm>
                            <a:off x="653143" y="1436915"/>
                            <a:ext cx="17812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581891" y="1175661"/>
                            <a:ext cx="308758" cy="356256"/>
                          </a:xfrm>
                          <a:prstGeom prst="rect">
                            <a:avLst/>
                          </a:prstGeom>
                          <a:noFill/>
                          <a:ln w="6350">
                            <a:noFill/>
                          </a:ln>
                        </wps:spPr>
                        <wps:txbx>
                          <w:txbxContent>
                            <w:p w14:paraId="09E308E9" w14:textId="53DA0926" w:rsidR="0064112E" w:rsidRDefault="0064112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820715" y="1104400"/>
                            <a:ext cx="202936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736270" y="866893"/>
                            <a:ext cx="427512" cy="308759"/>
                          </a:xfrm>
                          <a:prstGeom prst="rect">
                            <a:avLst/>
                          </a:prstGeom>
                          <a:noFill/>
                          <a:ln w="6350">
                            <a:noFill/>
                          </a:ln>
                        </wps:spPr>
                        <wps:txbx>
                          <w:txbxContent>
                            <w:p w14:paraId="2ABACD48" w14:textId="4E024F70" w:rsidR="0064112E" w:rsidRDefault="0064112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Straight Connector 191"/>
                        <wps:cNvCnPr/>
                        <wps:spPr>
                          <a:xfrm>
                            <a:off x="1710047" y="795647"/>
                            <a:ext cx="7098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1615044" y="546263"/>
                            <a:ext cx="451263" cy="498764"/>
                          </a:xfrm>
                          <a:prstGeom prst="rect">
                            <a:avLst/>
                          </a:prstGeom>
                          <a:noFill/>
                          <a:ln w="6350">
                            <a:noFill/>
                          </a:ln>
                        </wps:spPr>
                        <wps:txbx>
                          <w:txbxContent>
                            <w:p w14:paraId="167732D8" w14:textId="41063BAE" w:rsidR="0064112E" w:rsidRDefault="006411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Connector 193"/>
                        <wps:cNvCnPr/>
                        <wps:spPr>
                          <a:xfrm>
                            <a:off x="3592360" y="1330037"/>
                            <a:ext cx="70650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3503221" y="1080655"/>
                            <a:ext cx="486888" cy="510639"/>
                          </a:xfrm>
                          <a:prstGeom prst="rect">
                            <a:avLst/>
                          </a:prstGeom>
                          <a:noFill/>
                          <a:ln w="6350">
                            <a:noFill/>
                          </a:ln>
                        </wps:spPr>
                        <wps:txbx>
                          <w:txbxContent>
                            <w:p w14:paraId="087D0E6F" w14:textId="1A320F2B" w:rsidR="0064112E" w:rsidRDefault="0064112E">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864192" id="Canvas 150" o:spid="_x0000_s1074" editas="canvas" style="width:6in;height:168.3pt;mso-position-horizontal-relative:char;mso-position-vertical-relative:line" coordsize="54864,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">
                <v:shape id="_x0000_s1075" type="#_x0000_t75" style="position:absolute;width:54864;height:21374;visibility:visible;mso-wrap-style:square">
                  <v:fill o:detectmouseclick="t"/>
                  <v:path o:connecttype="none"/>
                </v:shape>
                <v:shape id="Straight Arrow Connector 153" o:spid="_x0000_s1076" type="#_x0000_t32" style="position:absolute;left:2018;top:16862;width:501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" strokecolor="#566daf [3044]">
                  <v:stroke endarrow="block"/>
                </v:shape>
                <v:line id="Straight Connector 154" o:spid="_x0000_s1077" style="position:absolute;visibility:visible;mso-wrap-style:square" from="6412,16080" to="6412,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" strokecolor="#566daf [3044]"/>
                <v:line id="Straight Connector 157" o:spid="_x0000_s1078" style="position:absolute;visibility:visible;mso-wrap-style:square" from="8207,16074" to="8207,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" strokecolor="#566daf [3044]"/>
                <v:line id="Straight Connector 158" o:spid="_x0000_s1079" style="position:absolute;visibility:visible;mso-wrap-style:square" from="16856,16073" to="16856,1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9p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" strokecolor="#566daf [3044]"/>
                <v:line id="Straight Connector 159" o:spid="_x0000_s1080" style="position:absolute;visibility:visible;mso-wrap-style:square" from="24199,16084" to="24199,1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566daf [3044]"/>
                <v:line id="Straight Connector 160" o:spid="_x0000_s1081" style="position:absolute;visibility:visible;mso-wrap-style:square" from="35923,16074" to="35923,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566daf [3044]"/>
                <v:line id="Straight Connector 161" o:spid="_x0000_s1082" style="position:absolute;visibility:visible;mso-wrap-style:square" from="28917,16084" to="28917,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566daf [3044]"/>
                <v:line id="Straight Connector 162" o:spid="_x0000_s1083" style="position:absolute;visibility:visible;mso-wrap-style:square" from="43184,16083" to="43184,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566daf [3044]"/>
                <v:shape id="Text Box 163" o:spid="_x0000_s1084" type="#_x0000_t202" style="position:absolute;left:2018;top:17337;width:5074;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1FBDA2F1" w14:textId="54DBBED2" w:rsidR="0064112E" w:rsidRDefault="0064112E">
                        <m:oMathPara>
                          <m:oMath>
                            <m:r>
                              <w:rPr>
                                <w:rFonts w:ascii="Cambria Math" w:hAnsi="Cambria Math"/>
                              </w:rPr>
                              <m:t>t=1</m:t>
                            </m:r>
                          </m:oMath>
                        </m:oMathPara>
                      </w:p>
                    </w:txbxContent>
                  </v:textbox>
                </v:shape>
                <v:shape id="Text Box 180" o:spid="_x0000_s1085" type="#_x0000_t202" style="position:absolute;left:4275;top:17219;width:807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5155880" w14:textId="149B61E5" w:rsidR="0064112E" w:rsidRDefault="0064112E">
                        <m:oMathPara>
                          <m:oMath>
                            <m:r>
                              <w:rPr>
                                <w:rFonts w:ascii="Cambria Math" w:hAnsi="Cambria Math"/>
                              </w:rPr>
                              <m:t>2</m:t>
                            </m:r>
                          </m:oMath>
                        </m:oMathPara>
                      </w:p>
                    </w:txbxContent>
                  </v:textbox>
                </v:shape>
                <v:shape id="Text Box 180" o:spid="_x0000_s1086" type="#_x0000_t202" style="position:absolute;left:14012;top:16985;width:5938;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2E9FA098" w14:textId="170E5D51" w:rsidR="0064112E" w:rsidRDefault="0064112E"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v:textbox>
                </v:shape>
                <v:shape id="Text Box 182" o:spid="_x0000_s1087" type="#_x0000_t202" style="position:absolute;left:22681;top:17100;width:3325;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0EEB5909" w14:textId="1E44A506" w:rsidR="0064112E" w:rsidRDefault="0064112E">
                        <m:oMathPara>
                          <m:oMath>
                            <m:r>
                              <w:rPr>
                                <w:rFonts w:ascii="Cambria Math" w:hAnsi="Cambria Math"/>
                              </w:rPr>
                              <m:t>8</m:t>
                            </m:r>
                          </m:oMath>
                        </m:oMathPara>
                      </w:p>
                    </w:txbxContent>
                  </v:textbox>
                </v:shape>
                <v:shape id="Text Box 182" o:spid="_x0000_s1088" type="#_x0000_t202" style="position:absolute;left:27213;top:16881;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39A08948" w14:textId="03A51D93" w:rsidR="0064112E" w:rsidRDefault="0064112E"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v:textbox>
                </v:shape>
                <v:shape id="Text Box 182" o:spid="_x0000_s1089" type="#_x0000_t202" style="position:absolute;left:34338;top:16911;width:33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D8E83F1" w14:textId="63C88BFC" w:rsidR="0064112E" w:rsidRDefault="0064112E"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v:textbox>
                </v:shape>
                <v:shape id="Text Box 182" o:spid="_x0000_s1090" type="#_x0000_t202" style="position:absolute;left:41582;top:17000;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76E8D59A" w14:textId="38FD5420" w:rsidR="0064112E" w:rsidRDefault="0064112E"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v:textbox>
                </v:shape>
                <v:line id="Straight Connector 186" o:spid="_x0000_s1091" style="position:absolute;visibility:visible;mso-wrap-style:square" from="6531,14369" to="24344,1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" strokecolor="#566daf [3044]"/>
                <v:shape id="Text Box 187" o:spid="_x0000_s1092" type="#_x0000_t202" style="position:absolute;left:5818;top:11756;width:3088;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09E308E9" w14:textId="53DA0926" w:rsidR="0064112E" w:rsidRDefault="0064112E">
                        <w:r>
                          <w:t>3</w:t>
                        </w:r>
                      </w:p>
                    </w:txbxContent>
                  </v:textbox>
                </v:shape>
                <v:line id="Straight Connector 188" o:spid="_x0000_s1093" style="position:absolute;visibility:visible;mso-wrap-style:square" from="8207,11044" to="28500,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" strokecolor="#566daf [3044]"/>
                <v:shape id="Text Box 189" o:spid="_x0000_s1094" type="#_x0000_t202" style="position:absolute;left:7362;top:8668;width:4275;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2ABACD48" w14:textId="4E024F70" w:rsidR="0064112E" w:rsidRDefault="0064112E">
                        <w:r>
                          <w:t>5</w:t>
                        </w:r>
                      </w:p>
                    </w:txbxContent>
                  </v:textbox>
                </v:shape>
                <v:line id="Straight Connector 191" o:spid="_x0000_s1095" style="position:absolute;visibility:visible;mso-wrap-style:square" from="17100,7956" to="24199,7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" strokecolor="#566daf [3044]"/>
                <v:shape id="Text Box 192" o:spid="_x0000_s1096" type="#_x0000_t202" style="position:absolute;left:16150;top:5462;width:4513;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167732D8" w14:textId="41063BAE" w:rsidR="0064112E" w:rsidRDefault="0064112E">
                        <w:r>
                          <w:t>2</w:t>
                        </w:r>
                      </w:p>
                    </w:txbxContent>
                  </v:textbox>
                </v:shape>
                <v:line id="Straight Connector 193" o:spid="_x0000_s1097" style="position:absolute;visibility:visible;mso-wrap-style:square" from="35923,13300" to="42988,1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566daf [3044]"/>
                <v:shape id="Text Box 194" o:spid="_x0000_s1098" type="#_x0000_t202" style="position:absolute;left:35032;top:10806;width:4869;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87D0E6F" w14:textId="1A320F2B" w:rsidR="0064112E" w:rsidRDefault="0064112E">
                        <w:r>
                          <w:t>10</w:t>
                        </w:r>
                      </w:p>
                    </w:txbxContent>
                  </v:textbox>
                </v:shape>
                <w10:anchorlock/>
              </v:group>
            </w:pict>
          </mc:Fallback>
        </mc:AlternateContent>
      </w:r>
    </w:p>
    <w:p w14:paraId="75FE8D40" w14:textId="32DBC68A" w:rsidR="004F6AF4" w:rsidRDefault="004F6AF4" w:rsidP="004F6AF4">
      <w:pPr>
        <w:pStyle w:val="Caption"/>
      </w:pPr>
      <w:bookmarkStart w:id="42" w:name="_Ref482370405"/>
      <w:bookmarkStart w:id="43" w:name="_Toc488415269"/>
      <w:r>
        <w:t xml:space="preserve">Figure </w:t>
      </w:r>
      <w:r w:rsidR="00863D5E">
        <w:fldChar w:fldCharType="begin"/>
      </w:r>
      <w:r w:rsidR="00863D5E">
        <w:instrText xml:space="preserve"> SEQ Figure \* ARABIC </w:instrText>
      </w:r>
      <w:r w:rsidR="00863D5E">
        <w:fldChar w:fldCharType="separate"/>
      </w:r>
      <w:r w:rsidR="00EB2454">
        <w:rPr>
          <w:noProof/>
        </w:rPr>
        <w:t>8</w:t>
      </w:r>
      <w:r w:rsidR="00863D5E">
        <w:rPr>
          <w:noProof/>
        </w:rPr>
        <w:fldChar w:fldCharType="end"/>
      </w:r>
      <w:bookmarkEnd w:id="42"/>
      <w:r>
        <w:t>: Intervals of a Hazard for an Example Particle</w:t>
      </w:r>
      <w:bookmarkEnd w:id="43"/>
    </w:p>
    <w:p w14:paraId="0C0CBD71" w14:textId="5B43B3F0" w:rsidR="009E6BC3" w:rsidRDefault="009E6BC3" w:rsidP="005068F7">
      <w:r>
        <w:lastRenderedPageBreak/>
        <w:t xml:space="preserve">An additional complication is that, for hazards, there are </w:t>
      </w:r>
      <w:r w:rsidR="00666483">
        <w:t>Dwell Zones</w:t>
      </w:r>
      <w:r>
        <w:t>, and the h</w:t>
      </w:r>
      <w:r w:rsidR="00666483">
        <w:t>azards may turn on or off while “dwelling.”</w:t>
      </w:r>
      <w:r>
        <w:t xml:space="preserve">  Still, the main idea of using hazards to determine a distress time, is captured in the above example.</w:t>
      </w:r>
    </w:p>
    <w:p w14:paraId="2B9F73A9" w14:textId="6A399931" w:rsidR="00E12BF5" w:rsidRDefault="009E6BC3" w:rsidP="005068F7">
      <w:r>
        <w:t xml:space="preserve">Whether there are hazards, </w:t>
      </w:r>
      <w:r w:rsidR="00477499">
        <w:t>dwell</w:t>
      </w:r>
      <w:r>
        <w:t xml:space="preserve"> times, both, or neither</w:t>
      </w:r>
      <w:r w:rsidR="005068F7">
        <w:t>, the distress time for a particle can be computed with the aid of a single uniform draw.</w:t>
      </w:r>
      <w:r>
        <w:t xml:space="preserve">  </w:t>
      </w:r>
      <w:r w:rsidR="00E12BF5">
        <w:t xml:space="preserve">There is an additional wrinkle though; the distress </w:t>
      </w:r>
      <w:r w:rsidR="00E12BF5">
        <w:rPr>
          <w:i/>
        </w:rPr>
        <w:t xml:space="preserve">interval </w:t>
      </w:r>
      <w:r w:rsidR="00E12BF5">
        <w:t xml:space="preserve">can be </w:t>
      </w:r>
      <w:r w:rsidR="00754066">
        <w:t>given</w:t>
      </w:r>
      <w:r w:rsidR="00E12BF5">
        <w:t xml:space="preserve"> within the xml.  </w:t>
      </w:r>
      <w:r>
        <w:t>Sim simply computes a distress time that is within this interval by repeatedly making draws until it gets a distress time in the interval.</w:t>
      </w:r>
    </w:p>
    <w:p w14:paraId="19611B7E" w14:textId="263618C2" w:rsidR="00F751E0" w:rsidRDefault="00F751E0" w:rsidP="005068F7">
      <w:r>
        <w:t>The same strategy is used if Sim.xml states that the particle should go into distress in water.  For example, if the pre-distress motion is modelling a plane flying over an island, then the human planner might not want particles to start on that island.  If a particle does go into distress over land, again a draw is made.</w:t>
      </w:r>
    </w:p>
    <w:p w14:paraId="04609F73" w14:textId="3BD6D45A" w:rsidR="00F751E0" w:rsidRDefault="00F751E0" w:rsidP="005068F7">
      <w:r>
        <w:t xml:space="preserve">This strategy of repeating draws until something acceptable </w:t>
      </w:r>
      <w:r w:rsidR="003979F1">
        <w:t>occurs</w:t>
      </w:r>
      <w:r>
        <w:t xml:space="preserve"> could result in too long a runtime.  Sim has code in place that prevents this, and it is summarized in the following rule:</w:t>
      </w:r>
    </w:p>
    <w:p w14:paraId="7269AFF4" w14:textId="3EBAEDE6" w:rsidR="00F751E0" w:rsidRDefault="00F751E0" w:rsidP="00C94A86">
      <w:pPr>
        <w:pStyle w:val="Quote"/>
        <w:keepNext/>
      </w:pPr>
      <w:r>
        <w:t xml:space="preserve">If at least 1000 draws have been made, and Sim has been successful less </w:t>
      </w:r>
      <w:r w:rsidR="003979F1">
        <w:t xml:space="preserve">than </w:t>
      </w:r>
      <w:r>
        <w:t xml:space="preserve">one percent of the time, the next draw is accepted.  </w:t>
      </w:r>
      <w:r w:rsidR="00E161DD">
        <w:t>Such a draw is not counted as a success.  The number of draws and successes accumulates across the particles.</w:t>
      </w:r>
    </w:p>
    <w:p w14:paraId="4D9E2DFC" w14:textId="5C8B9EC3" w:rsidR="00E161DD" w:rsidRDefault="00E161DD" w:rsidP="00E161DD">
      <w:pPr>
        <w:pStyle w:val="Caption"/>
      </w:pPr>
      <w:r>
        <w:t xml:space="preserve">Equation </w:t>
      </w:r>
      <w:r w:rsidR="00863D5E">
        <w:fldChar w:fldCharType="begin"/>
      </w:r>
      <w:r w:rsidR="00863D5E">
        <w:instrText xml:space="preserve"> SEQ Equation \* ARABIC </w:instrText>
      </w:r>
      <w:r w:rsidR="00863D5E">
        <w:fldChar w:fldCharType="separate"/>
      </w:r>
      <w:r w:rsidR="00EB2454">
        <w:rPr>
          <w:noProof/>
        </w:rPr>
        <w:t>1</w:t>
      </w:r>
      <w:r w:rsidR="00863D5E">
        <w:rPr>
          <w:noProof/>
        </w:rPr>
        <w:fldChar w:fldCharType="end"/>
      </w:r>
      <w:r>
        <w:t>: Formula for Ensuring Particles get Drawn</w:t>
      </w:r>
    </w:p>
    <w:p w14:paraId="0A170BDD" w14:textId="49D6C4B7" w:rsidR="00FF7C0F" w:rsidRDefault="00FF7C0F" w:rsidP="00FF7C0F">
      <w:pPr>
        <w:rPr>
          <w:lang w:bidi="hi-IN"/>
        </w:rPr>
      </w:pPr>
      <w:r>
        <w:rPr>
          <w:lang w:bidi="hi-IN"/>
        </w:rPr>
        <w:t>Finally, we mention a rule that is implemented in the code that calls Sim.</w:t>
      </w:r>
    </w:p>
    <w:p w14:paraId="4F45839C" w14:textId="36FDBAEF" w:rsidR="00FF7C0F" w:rsidRDefault="00FF7C0F" w:rsidP="00C94A86">
      <w:pPr>
        <w:pStyle w:val="Quote"/>
        <w:keepNext/>
      </w:pPr>
      <w:r>
        <w:t xml:space="preserve">If a distress interval is </w:t>
      </w:r>
      <w:r w:rsidR="00754066">
        <w:t>given</w:t>
      </w:r>
      <w:r>
        <w:t xml:space="preserve">, and the maximum start time of the particles is after the beginning of the distress interval, the distress interval is ignored. Similarly, if we apply the maximum speeds between the means of the </w:t>
      </w:r>
      <w:r w:rsidR="007D5986">
        <w:t>Dwell Zone</w:t>
      </w:r>
      <w:r>
        <w:t>s, and the earliest possible start time for a particle, and the result is an arrival time that is less than the end of the distress interval, the distress interval is ignored.</w:t>
      </w:r>
    </w:p>
    <w:p w14:paraId="616EC262" w14:textId="138BD334" w:rsidR="00FF7C0F" w:rsidRDefault="00FF7C0F" w:rsidP="00FF7C0F">
      <w:pPr>
        <w:pStyle w:val="Caption"/>
      </w:pPr>
      <w:r>
        <w:t xml:space="preserve">Equation </w:t>
      </w:r>
      <w:r w:rsidR="00863D5E">
        <w:fldChar w:fldCharType="begin"/>
      </w:r>
      <w:r w:rsidR="00863D5E">
        <w:instrText xml:space="preserve"> SEQ Equation \* ARABIC </w:instrText>
      </w:r>
      <w:r w:rsidR="00863D5E">
        <w:fldChar w:fldCharType="separate"/>
      </w:r>
      <w:r w:rsidR="00EB2454">
        <w:rPr>
          <w:noProof/>
        </w:rPr>
        <w:t>2</w:t>
      </w:r>
      <w:r w:rsidR="00863D5E">
        <w:rPr>
          <w:noProof/>
        </w:rPr>
        <w:fldChar w:fldCharType="end"/>
      </w:r>
      <w:r>
        <w:t>: Ignoring a Distress Interval</w:t>
      </w:r>
    </w:p>
    <w:p w14:paraId="69B7DEE3" w14:textId="0871A89D" w:rsidR="00ED067D" w:rsidRDefault="00FF7C0F" w:rsidP="00FF7C0F">
      <w:pPr>
        <w:rPr>
          <w:lang w:bidi="hi-IN"/>
        </w:rPr>
      </w:pPr>
      <w:r>
        <w:rPr>
          <w:lang w:bidi="hi-IN"/>
        </w:rPr>
        <w:t xml:space="preserve">What this </w:t>
      </w:r>
      <w:r w:rsidR="008F2A01">
        <w:rPr>
          <w:lang w:bidi="hi-IN"/>
        </w:rPr>
        <w:t xml:space="preserve">enforces </w:t>
      </w:r>
      <w:r>
        <w:rPr>
          <w:lang w:bidi="hi-IN"/>
        </w:rPr>
        <w:t xml:space="preserve">is that the planner should not specify a distress interval </w:t>
      </w:r>
      <w:r w:rsidR="0049124E">
        <w:rPr>
          <w:lang w:bidi="hi-IN"/>
        </w:rPr>
        <w:t xml:space="preserve">that includes times for which </w:t>
      </w:r>
      <w:r>
        <w:rPr>
          <w:lang w:bidi="hi-IN"/>
        </w:rPr>
        <w:t>some of the particles are not in distress.</w:t>
      </w:r>
      <w:r w:rsidR="0049124E">
        <w:rPr>
          <w:lang w:bidi="hi-IN"/>
        </w:rPr>
        <w:t xml:space="preserve">  This is easy to enforce on the early side; we know the latest time that the particles can go into distress.</w:t>
      </w:r>
      <w:r w:rsidR="00ED067D">
        <w:rPr>
          <w:lang w:bidi="hi-IN"/>
        </w:rPr>
        <w:t xml:space="preserve">  In other words, it’s easy to compute the “latest possible pre-distress time” for a particle.</w:t>
      </w:r>
    </w:p>
    <w:p w14:paraId="4D12BE1C" w14:textId="2477D13D" w:rsidR="00FE2AA4" w:rsidRPr="00FF7C0F" w:rsidRDefault="00ED067D" w:rsidP="00FF7C0F">
      <w:pPr>
        <w:rPr>
          <w:lang w:bidi="hi-IN"/>
        </w:rPr>
      </w:pPr>
      <w:r>
        <w:rPr>
          <w:lang w:bidi="hi-IN"/>
        </w:rPr>
        <w:t>The “earliest possible post-distress time” seems like a strange concept, but we use that expression only to be analogous to “latest possible pre-distress time,” and we mean the earliest possible ‘arrival’</w:t>
      </w:r>
      <w:r w:rsidR="0099448A">
        <w:rPr>
          <w:lang w:bidi="hi-IN"/>
        </w:rPr>
        <w:t xml:space="preserve"> time.</w:t>
      </w:r>
      <w:r>
        <w:rPr>
          <w:lang w:bidi="hi-IN"/>
        </w:rPr>
        <w:t>”</w:t>
      </w:r>
      <w:r w:rsidR="0099448A">
        <w:rPr>
          <w:lang w:bidi="hi-IN"/>
        </w:rPr>
        <w:t xml:space="preserve"> H</w:t>
      </w:r>
      <w:r>
        <w:rPr>
          <w:lang w:bidi="hi-IN"/>
        </w:rPr>
        <w:t>ere</w:t>
      </w:r>
      <w:r w:rsidR="0099448A">
        <w:rPr>
          <w:lang w:bidi="hi-IN"/>
        </w:rPr>
        <w:t>,</w:t>
      </w:r>
      <w:r>
        <w:rPr>
          <w:lang w:bidi="hi-IN"/>
        </w:rPr>
        <w:t xml:space="preserve"> ‘arrival’ means that the subject would have completed its scheduled itinerary.  This is </w:t>
      </w:r>
      <w:r w:rsidR="0099448A">
        <w:rPr>
          <w:lang w:bidi="hi-IN"/>
        </w:rPr>
        <w:t>not</w:t>
      </w:r>
      <w:r>
        <w:rPr>
          <w:lang w:bidi="hi-IN"/>
        </w:rPr>
        <w:t xml:space="preserve"> nearly as easy to compute, and so we</w:t>
      </w:r>
      <w:r w:rsidR="0049124E">
        <w:rPr>
          <w:lang w:bidi="hi-IN"/>
        </w:rPr>
        <w:t xml:space="preserve"> use the fastest speeds, earliest start time, and the </w:t>
      </w:r>
      <w:r w:rsidR="0049124E" w:rsidRPr="00ED067D">
        <w:rPr>
          <w:i/>
          <w:lang w:bidi="hi-IN"/>
        </w:rPr>
        <w:t>means</w:t>
      </w:r>
      <w:r w:rsidR="0049124E">
        <w:rPr>
          <w:lang w:bidi="hi-IN"/>
        </w:rPr>
        <w:t xml:space="preserve"> of the </w:t>
      </w:r>
      <w:r w:rsidR="007D5986">
        <w:rPr>
          <w:lang w:bidi="hi-IN"/>
        </w:rPr>
        <w:t xml:space="preserve">Dwell </w:t>
      </w:r>
      <w:r w:rsidR="007D5986">
        <w:rPr>
          <w:lang w:bidi="hi-IN"/>
        </w:rPr>
        <w:lastRenderedPageBreak/>
        <w:t>Zone</w:t>
      </w:r>
      <w:r w:rsidR="0049124E">
        <w:rPr>
          <w:lang w:bidi="hi-IN"/>
        </w:rPr>
        <w:t>s.</w:t>
      </w:r>
      <w:r>
        <w:rPr>
          <w:lang w:bidi="hi-IN"/>
        </w:rPr>
        <w:t xml:space="preserve">  </w:t>
      </w:r>
      <w:r w:rsidR="007B111E">
        <w:rPr>
          <w:lang w:bidi="hi-IN"/>
        </w:rPr>
        <w:t xml:space="preserve">It’s not hard to create pathological cases where the earliest arrival time is considerably earlier, </w:t>
      </w:r>
      <w:r w:rsidR="00F5154F">
        <w:rPr>
          <w:lang w:bidi="hi-IN"/>
        </w:rPr>
        <w:t>but the technique we use will work for practical cases.</w:t>
      </w:r>
    </w:p>
    <w:p w14:paraId="2B81B7AD" w14:textId="02B462B6" w:rsidR="00EC2D20" w:rsidRDefault="00100467" w:rsidP="00EC2D20">
      <w:pPr>
        <w:pStyle w:val="Heading1"/>
      </w:pPr>
      <w:bookmarkStart w:id="44" w:name="_Ref482253933"/>
      <w:bookmarkStart w:id="45" w:name="_Toc488415228"/>
      <w:bookmarkEnd w:id="13"/>
      <w:r>
        <w:t>Reverse Drift</w:t>
      </w:r>
      <w:bookmarkEnd w:id="44"/>
      <w:r w:rsidR="007B111E">
        <w:t xml:space="preserve"> Scenario</w:t>
      </w:r>
      <w:bookmarkEnd w:id="45"/>
    </w:p>
    <w:p w14:paraId="2E34013B" w14:textId="7D24F4F1" w:rsidR="007B111E" w:rsidRDefault="007B111E" w:rsidP="007B111E">
      <w:r>
        <w:t>Sim runs “reverse drifts.”  The situation being modelled is that debris is spotted, and a reverse drift is used to find the distribution for distress point.  A subsequent “forward drift,” (i.e. normal case) would be run.</w:t>
      </w:r>
    </w:p>
    <w:p w14:paraId="75396F08" w14:textId="2BC73038" w:rsidR="007B111E" w:rsidRDefault="004608CD" w:rsidP="007B111E">
      <w:r>
        <w:t>The only scenario types that are allowed in r</w:t>
      </w:r>
      <w:r w:rsidR="007B111E">
        <w:t xml:space="preserve">everse drift cases </w:t>
      </w:r>
      <w:r>
        <w:t>are those with no pre-distress motion.  Furthermore, we cannot process completed searches in reverse-drift cases.</w:t>
      </w:r>
      <w:r w:rsidR="0032511E">
        <w:t xml:space="preserve">  A typical reverse drift is just one or more of </w:t>
      </w:r>
      <w:r w:rsidR="007B111E">
        <w:t xml:space="preserve">LKP </w:t>
      </w:r>
      <w:r w:rsidR="0032511E">
        <w:t xml:space="preserve">and </w:t>
      </w:r>
      <w:r w:rsidR="007B111E">
        <w:t>Area</w:t>
      </w:r>
      <w:r w:rsidR="0032511E">
        <w:t xml:space="preserve"> scenarios</w:t>
      </w:r>
      <w:r w:rsidR="007B111E">
        <w:t>.  The Particle File’s times must be ascending, but in a reverse drift, the natural way of computing the t</w:t>
      </w:r>
      <w:r w:rsidR="006741D8">
        <w:t>ime-step</w:t>
      </w:r>
      <w:r w:rsidR="007B111E">
        <w:t>s is descending.  Furthermore, the environmental data must be turned around to drift back in time.</w:t>
      </w:r>
    </w:p>
    <w:p w14:paraId="0DD5BC83" w14:textId="6C335529" w:rsidR="007B111E" w:rsidRPr="007B111E" w:rsidRDefault="007B111E" w:rsidP="007B111E">
      <w:r>
        <w:t>The strategy within the code is to run a forward drift, and use the concepts “</w:t>
      </w:r>
      <w:proofErr w:type="spellStart"/>
      <w:r>
        <w:t>RefTime</w:t>
      </w:r>
      <w:proofErr w:type="spellEnd"/>
      <w:r>
        <w:t>” and “</w:t>
      </w:r>
      <w:proofErr w:type="spellStart"/>
      <w:r>
        <w:t>SimTime</w:t>
      </w:r>
      <w:proofErr w:type="spellEnd"/>
      <w:r>
        <w:t xml:space="preserve">” to distinguish between </w:t>
      </w:r>
      <w:r w:rsidR="0005698B">
        <w:t>the times in this forward drift, the real times, and the times used in the environmental look-ups.</w:t>
      </w:r>
    </w:p>
    <w:p w14:paraId="2AA36089" w14:textId="4DC2B0D4" w:rsidR="00EC2D20" w:rsidRDefault="004D2CD3" w:rsidP="00EC2D20">
      <w:pPr>
        <w:pStyle w:val="Heading1"/>
      </w:pPr>
      <w:bookmarkStart w:id="46" w:name="_Ref487785688"/>
      <w:bookmarkStart w:id="47" w:name="_Ref487789452"/>
      <w:bookmarkStart w:id="48" w:name="_Toc488415229"/>
      <w:r>
        <w:t>Movement of Distress Particles; Using Environmental Data</w:t>
      </w:r>
      <w:bookmarkEnd w:id="46"/>
      <w:bookmarkEnd w:id="47"/>
      <w:bookmarkEnd w:id="48"/>
    </w:p>
    <w:p w14:paraId="1418FBE1" w14:textId="75FD3477" w:rsidR="004D2CD3" w:rsidRDefault="004D2CD3" w:rsidP="00C94A86">
      <w:r>
        <w:t xml:space="preserve">A particle’s path is </w:t>
      </w:r>
      <w:r w:rsidR="00A82537">
        <w:t xml:space="preserve">given </w:t>
      </w:r>
      <w:r>
        <w:t xml:space="preserve">by </w:t>
      </w:r>
      <w:r w:rsidR="00A82537">
        <w:t>its pre-distress motion and its distress motion.  In §</w:t>
      </w:r>
      <w:r w:rsidR="00A82537">
        <w:fldChar w:fldCharType="begin"/>
      </w:r>
      <w:r w:rsidR="00A82537">
        <w:instrText xml:space="preserve"> REF _Ref482346305 \w \h </w:instrText>
      </w:r>
      <w:r w:rsidR="00A82537">
        <w:fldChar w:fldCharType="separate"/>
      </w:r>
      <w:r w:rsidR="00EB2454">
        <w:t>II.D</w:t>
      </w:r>
      <w:r w:rsidR="00A82537">
        <w:fldChar w:fldCharType="end"/>
      </w:r>
      <w:r w:rsidR="00A82537">
        <w:t xml:space="preserve"> and §</w:t>
      </w:r>
      <w:r w:rsidR="00A82537">
        <w:fldChar w:fldCharType="begin"/>
      </w:r>
      <w:r w:rsidR="00A82537">
        <w:instrText xml:space="preserve"> REF _Ref487778319 \w \h </w:instrText>
      </w:r>
      <w:r w:rsidR="00A82537">
        <w:fldChar w:fldCharType="separate"/>
      </w:r>
      <w:r w:rsidR="00EB2454">
        <w:t>II.E</w:t>
      </w:r>
      <w:r w:rsidR="00A82537">
        <w:fldChar w:fldCharType="end"/>
      </w:r>
      <w:r w:rsidR="00A82537">
        <w:t xml:space="preserve">, we discussed the only two scenario types that </w:t>
      </w:r>
      <w:r w:rsidR="00A82537">
        <w:rPr>
          <w:i/>
        </w:rPr>
        <w:t xml:space="preserve">have </w:t>
      </w:r>
      <w:r w:rsidR="00A82537">
        <w:t>pre-distress motion, and in §</w:t>
      </w:r>
      <w:r w:rsidR="00A82537">
        <w:fldChar w:fldCharType="begin"/>
      </w:r>
      <w:r w:rsidR="00A82537">
        <w:instrText xml:space="preserve"> REF _Ref487778360 \w \h </w:instrText>
      </w:r>
      <w:r w:rsidR="00A82537">
        <w:fldChar w:fldCharType="separate"/>
      </w:r>
      <w:r w:rsidR="00EB2454">
        <w:t>III</w:t>
      </w:r>
      <w:r w:rsidR="00A82537">
        <w:fldChar w:fldCharType="end"/>
      </w:r>
      <w:r w:rsidR="00A82537">
        <w:t>, we discussed how we determine when pre-distress motion stops.  Distress motion starts immediately after pre-distress motion (or at the start when there is no pre-distress motion), and we discuss distress motion in this section.</w:t>
      </w:r>
    </w:p>
    <w:p w14:paraId="7669D98B" w14:textId="02B2EE28" w:rsidR="00A82537" w:rsidRDefault="00A82537" w:rsidP="00C94A86">
      <w:r>
        <w:t xml:space="preserve">Distress motion is determined by the environmental data and a particle’s object type.  We compute two vectors, the </w:t>
      </w:r>
      <m:oMath>
        <m:r>
          <w:rPr>
            <w:rFonts w:ascii="Cambria Math" w:hAnsi="Cambria Math"/>
          </w:rPr>
          <m:t>winds–movement</m:t>
        </m:r>
      </m:oMath>
      <w:r>
        <w:t xml:space="preserve"> vector and the </w:t>
      </w:r>
      <m:oMath>
        <m:r>
          <w:rPr>
            <w:rFonts w:ascii="Cambria Math" w:hAnsi="Cambria Math"/>
          </w:rPr>
          <m:t>currents–movement</m:t>
        </m:r>
      </m:oMath>
      <w:r>
        <w:t xml:space="preserve"> vector.  We simply use vector addition and add these two vectors together.  We do this for each particle and each t</w:t>
      </w:r>
      <w:r w:rsidR="006741D8">
        <w:t>ime-step</w:t>
      </w:r>
      <w:r>
        <w:t>.</w:t>
      </w:r>
    </w:p>
    <w:p w14:paraId="19D951AD" w14:textId="49C41B08" w:rsidR="00A82537" w:rsidRDefault="00A82537" w:rsidP="00C94A86">
      <w:r>
        <w:t xml:space="preserve">There are 3 steps to determine each of the two vectors for a given particle at its </w:t>
      </w:r>
      <w:proofErr w:type="spellStart"/>
      <w:r>
        <w:t>LatLng</w:t>
      </w:r>
      <w:proofErr w:type="spellEnd"/>
      <w:r>
        <w:t xml:space="preserve"> for a given time:</w:t>
      </w:r>
    </w:p>
    <w:p w14:paraId="1E76C74D" w14:textId="077A33A6" w:rsidR="00A82537" w:rsidRPr="00A82537" w:rsidRDefault="00A82537" w:rsidP="00A82537">
      <w:pPr>
        <w:pStyle w:val="ListParagraph"/>
        <w:numPr>
          <w:ilvl w:val="0"/>
          <w:numId w:val="41"/>
        </w:numPr>
      </w:pPr>
      <w:r>
        <w:t xml:space="preserve">Determine the mean </w:t>
      </w:r>
      <m:oMath>
        <m:r>
          <w:rPr>
            <w:rFonts w:ascii="Cambria Math" w:hAnsi="Cambria Math"/>
          </w:rPr>
          <m:t>east–speed</m:t>
        </m:r>
      </m:oMath>
      <w:r>
        <w:rPr>
          <w:rFonts w:eastAsiaTheme="minorEastAsia"/>
        </w:rPr>
        <w:t xml:space="preserve"> and </w:t>
      </w:r>
      <m:oMath>
        <m:r>
          <w:rPr>
            <w:rFonts w:ascii="Cambria Math" w:eastAsiaTheme="minorEastAsia" w:hAnsi="Cambria Math"/>
          </w:rPr>
          <m:t>north–speed</m:t>
        </m:r>
      </m:oMath>
      <w:r>
        <w:rPr>
          <w:rFonts w:eastAsiaTheme="minorEastAsia"/>
        </w:rPr>
        <w:t xml:space="preserve"> of the winds or currents</w:t>
      </w:r>
    </w:p>
    <w:p w14:paraId="2C6649E3" w14:textId="2A89A976" w:rsidR="00A82537" w:rsidRPr="00A82537" w:rsidRDefault="00A82537" w:rsidP="00A82537">
      <w:pPr>
        <w:pStyle w:val="ListParagraph"/>
        <w:numPr>
          <w:ilvl w:val="0"/>
          <w:numId w:val="41"/>
        </w:numPr>
        <w:rPr>
          <w:rFonts w:eastAsiaTheme="minorEastAsia"/>
        </w:rPr>
      </w:pPr>
      <w:r>
        <w:rPr>
          <w:rFonts w:eastAsiaTheme="minorEastAsia"/>
        </w:rPr>
        <w:t xml:space="preserve">Add a random effect to these means to form the </w:t>
      </w:r>
      <m:oMath>
        <m:r>
          <w:rPr>
            <w:rFonts w:ascii="Cambria Math" w:eastAsiaTheme="minorEastAsia" w:hAnsi="Cambria Math"/>
          </w:rPr>
          <m:t>environmental vector</m:t>
        </m:r>
      </m:oMath>
    </w:p>
    <w:p w14:paraId="7E36D1C1" w14:textId="64EEF7AB" w:rsidR="00A82537" w:rsidRDefault="00A82537" w:rsidP="00A82537">
      <w:pPr>
        <w:pStyle w:val="ListParagraph"/>
        <w:numPr>
          <w:ilvl w:val="0"/>
          <w:numId w:val="41"/>
        </w:numPr>
        <w:rPr>
          <w:rFonts w:eastAsiaTheme="minorEastAsia"/>
        </w:rPr>
      </w:pPr>
      <w:r>
        <w:rPr>
          <w:rFonts w:eastAsiaTheme="minorEastAsia"/>
        </w:rPr>
        <w:t xml:space="preserve">Compute the </w:t>
      </w:r>
      <m:oMath>
        <m:r>
          <w:rPr>
            <w:rFonts w:ascii="Cambria Math" w:eastAsiaTheme="minorEastAsia" w:hAnsi="Cambria Math"/>
          </w:rPr>
          <m:t>movement</m:t>
        </m:r>
      </m:oMath>
      <w:r>
        <w:rPr>
          <w:rFonts w:eastAsiaTheme="minorEastAsia"/>
        </w:rPr>
        <w:t xml:space="preserve"> vector from the </w:t>
      </w:r>
      <m:oMath>
        <m:r>
          <w:rPr>
            <w:rFonts w:ascii="Cambria Math" w:eastAsiaTheme="minorEastAsia" w:hAnsi="Cambria Math"/>
          </w:rPr>
          <m:t>environmental vector</m:t>
        </m:r>
      </m:oMath>
      <w:r>
        <w:rPr>
          <w:rFonts w:eastAsiaTheme="minorEastAsia"/>
        </w:rPr>
        <w:t>.</w:t>
      </w:r>
    </w:p>
    <w:p w14:paraId="3EA04213" w14:textId="2BD37CA0" w:rsidR="00A82537" w:rsidRPr="00A82537" w:rsidRDefault="00A82537" w:rsidP="00A82537">
      <w:pPr>
        <w:pStyle w:val="Caption"/>
      </w:pPr>
      <w:bookmarkStart w:id="49" w:name="_Toc488415256"/>
      <w:r>
        <w:t xml:space="preserve">Table </w:t>
      </w:r>
      <w:r w:rsidR="00863D5E">
        <w:fldChar w:fldCharType="begin"/>
      </w:r>
      <w:r w:rsidR="00863D5E">
        <w:instrText xml:space="preserve"> SEQ Table \* ARABIC </w:instrText>
      </w:r>
      <w:r w:rsidR="00863D5E">
        <w:fldChar w:fldCharType="separate"/>
      </w:r>
      <w:r w:rsidR="00EB2454">
        <w:rPr>
          <w:noProof/>
        </w:rPr>
        <w:t>4</w:t>
      </w:r>
      <w:r w:rsidR="00863D5E">
        <w:rPr>
          <w:noProof/>
        </w:rPr>
        <w:fldChar w:fldCharType="end"/>
      </w:r>
      <w:r>
        <w:t>: Using the Environment to Move a Particle</w:t>
      </w:r>
      <w:bookmarkEnd w:id="49"/>
    </w:p>
    <w:p w14:paraId="468345DB" w14:textId="7E689B2D" w:rsidR="00A82537" w:rsidRDefault="00A82537" w:rsidP="00C94A86">
      <w:r>
        <w:t xml:space="preserve">The first would be easy if we had the mean  </w:t>
      </w:r>
      <m:oMath>
        <m:r>
          <w:rPr>
            <w:rFonts w:ascii="Cambria Math" w:hAnsi="Cambria Math"/>
          </w:rPr>
          <m:t>east</m:t>
        </m:r>
      </m:oMath>
      <w:r>
        <w:t xml:space="preserve"> and </w:t>
      </w:r>
      <m:oMath>
        <m:r>
          <w:rPr>
            <w:rFonts w:ascii="Cambria Math" w:hAnsi="Cambria Math"/>
          </w:rPr>
          <m:t>north</m:t>
        </m:r>
      </m:oMath>
      <w:r>
        <w:t xml:space="preserve"> speeds for every point in the ocean at every time, and of course we do not.  What we do have is these mean speeds for a set of LatLngs and a set of times.  The set of LatLngs do not necessarily form a grid, and the times are not necessa</w:t>
      </w:r>
      <w:proofErr w:type="spellStart"/>
      <w:r>
        <w:t>rily</w:t>
      </w:r>
      <w:proofErr w:type="spellEnd"/>
      <w:r>
        <w:t xml:space="preserve"> evenly spaced.</w:t>
      </w:r>
    </w:p>
    <w:p w14:paraId="66EED4CA" w14:textId="77777777" w:rsidR="00A82537" w:rsidRDefault="00A82537" w:rsidP="00C94A86">
      <w:r>
        <w:lastRenderedPageBreak/>
        <w:t xml:space="preserve">For any </w:t>
      </w:r>
      <w:proofErr w:type="spellStart"/>
      <w:r>
        <w:t>LatLng</w:t>
      </w:r>
      <w:proofErr w:type="spellEnd"/>
      <w:r>
        <w:t xml:space="preserve"> that appears in the data, we make sure that we have data for any time that appears in the data by simply filling in the values from the closest times.  </w:t>
      </w:r>
      <w:proofErr w:type="gramStart"/>
      <w:r>
        <w:t>Hence</w:t>
      </w:r>
      <w:proofErr w:type="gramEnd"/>
      <w:r>
        <w:t xml:space="preserve"> we may assume that we have </w:t>
      </w:r>
      <m:oMath>
        <m:r>
          <w:rPr>
            <w:rFonts w:ascii="Cambria Math" w:hAnsi="Cambria Math"/>
          </w:rPr>
          <m:t>east</m:t>
        </m:r>
      </m:oMath>
      <w:r>
        <w:t xml:space="preserve"> and </w:t>
      </w:r>
      <m:oMath>
        <m:r>
          <w:rPr>
            <w:rFonts w:ascii="Cambria Math" w:hAnsi="Cambria Math"/>
          </w:rPr>
          <m:t>north</m:t>
        </m:r>
      </m:oMath>
      <w:r>
        <w:t xml:space="preserve"> speeds for any </w:t>
      </w:r>
      <w:proofErr w:type="spellStart"/>
      <w:r>
        <w:t>LatLng</w:t>
      </w:r>
      <w:proofErr w:type="spellEnd"/>
      <w:r>
        <w:t>/time combination of the data.</w:t>
      </w:r>
    </w:p>
    <w:p w14:paraId="58FD1A93" w14:textId="0DF48D53" w:rsidR="00A82537" w:rsidRDefault="00A82537" w:rsidP="00C94A86">
      <w:r>
        <w:t xml:space="preserve">But a particle will almost certainly </w:t>
      </w:r>
      <w:r w:rsidR="00666714">
        <w:t xml:space="preserve">not </w:t>
      </w:r>
      <w:r>
        <w:t xml:space="preserve">be at a </w:t>
      </w:r>
      <w:proofErr w:type="spellStart"/>
      <w:r>
        <w:t>LatLng</w:t>
      </w:r>
      <w:proofErr w:type="spellEnd"/>
      <w:r>
        <w:t xml:space="preserve"> (and quite probably </w:t>
      </w:r>
      <w:r w:rsidR="00666714">
        <w:t xml:space="preserve">not at </w:t>
      </w:r>
      <w:r>
        <w:t xml:space="preserve">a time) that is in the data, and we will use interpolation to get the mean </w:t>
      </w:r>
      <m:oMath>
        <m:r>
          <w:rPr>
            <w:rFonts w:ascii="Cambria Math" w:hAnsi="Cambria Math"/>
          </w:rPr>
          <m:t>east</m:t>
        </m:r>
      </m:oMath>
      <w:r>
        <w:t xml:space="preserve"> and </w:t>
      </w:r>
      <m:oMath>
        <m:r>
          <w:rPr>
            <w:rFonts w:ascii="Cambria Math" w:hAnsi="Cambria Math"/>
          </w:rPr>
          <m:t>north</m:t>
        </m:r>
      </m:oMath>
      <w:r>
        <w:t xml:space="preserve"> speeds for the LatLng/time combination of interest.  We use the </w:t>
      </w:r>
      <w:proofErr w:type="spellStart"/>
      <w:r>
        <w:t>LatLng</w:t>
      </w:r>
      <w:proofErr w:type="spellEnd"/>
      <w:r>
        <w:t xml:space="preserve"> to interpolate within each of the surrounding time layers, and then we use a linear interpolation of these results based on time.  So for example, if we are interested in finding some mean speed for some </w:t>
      </w:r>
      <w:proofErr w:type="spellStart"/>
      <w:r>
        <w:t>LatLng</w:t>
      </w:r>
      <w:proofErr w:type="spellEnd"/>
      <w:r>
        <w:t xml:space="preserve"> </w:t>
      </w:r>
      <m:oMath>
        <m:r>
          <w:rPr>
            <w:rFonts w:ascii="Cambria Math" w:hAnsi="Cambria Math"/>
          </w:rPr>
          <m:t>LL</m:t>
        </m:r>
      </m:oMath>
      <w:r>
        <w:t xml:space="preserve"> at time </w:t>
      </w:r>
      <m:oMath>
        <m:r>
          <w:rPr>
            <w:rFonts w:ascii="Cambria Math" w:hAnsi="Cambria Math"/>
          </w:rPr>
          <m:t>t=7</m:t>
        </m:r>
      </m:oMath>
      <w:r>
        <w:t xml:space="preserve">, and we have time layers corresponding to </w:t>
      </w:r>
      <m:oMath>
        <m:r>
          <w:rPr>
            <w:rFonts w:ascii="Cambria Math" w:hAnsi="Cambria Math"/>
          </w:rPr>
          <m:t>t=5</m:t>
        </m:r>
      </m:oMath>
      <w:r>
        <w:t xml:space="preserve"> and </w:t>
      </w:r>
      <m:oMath>
        <m:r>
          <w:rPr>
            <w:rFonts w:ascii="Cambria Math" w:hAnsi="Cambria Math"/>
          </w:rPr>
          <m:t>t=10</m:t>
        </m:r>
      </m:oMath>
      <w:r>
        <w:t xml:space="preserve">, we will use </w:t>
      </w:r>
      <m:oMath>
        <m:r>
          <w:rPr>
            <w:rFonts w:ascii="Cambria Math" w:hAnsi="Cambria Math"/>
          </w:rPr>
          <m:t>LL</m:t>
        </m:r>
      </m:oMath>
      <w:r>
        <w:t xml:space="preserve"> to get the answer </w:t>
      </w:r>
      <m:oMath>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5</m:t>
            </m:r>
          </m:sub>
        </m:sSub>
      </m:oMath>
      <w:r>
        <w:t xml:space="preserve">within the </w:t>
      </w:r>
      <m:oMath>
        <m:r>
          <w:rPr>
            <w:rFonts w:ascii="Cambria Math" w:hAnsi="Cambria Math"/>
          </w:rPr>
          <m:t>t=5</m:t>
        </m:r>
      </m:oMath>
      <w:r>
        <w:t xml:space="preserve"> layer, again use </w:t>
      </w:r>
      <m:oMath>
        <m:r>
          <w:rPr>
            <w:rFonts w:ascii="Cambria Math" w:hAnsi="Cambria Math"/>
          </w:rPr>
          <m:t>LL</m:t>
        </m:r>
      </m:oMath>
      <w:r>
        <w:t xml:space="preserve"> to get the answer </w:t>
      </w:r>
      <m:oMath>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10</m:t>
            </m:r>
          </m:sub>
        </m:sSub>
      </m:oMath>
      <w:r>
        <w:t xml:space="preserve"> within the </w:t>
      </w:r>
      <m:oMath>
        <m:r>
          <w:rPr>
            <w:rFonts w:ascii="Cambria Math" w:hAnsi="Cambria Math"/>
          </w:rPr>
          <m:t>t=10</m:t>
        </m:r>
      </m:oMath>
      <w:r>
        <w:t xml:space="preserve"> layer, and the time interpolation will be </w:t>
      </w:r>
      <m:oMath>
        <m:r>
          <w:rPr>
            <w:rFonts w:ascii="Cambria Math" w:hAnsi="Cambria Math"/>
          </w:rPr>
          <m:t>0.6×Spee</m:t>
        </m:r>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+0.4×Spee</m:t>
        </m:r>
        <m:sSub>
          <m:sSubPr>
            <m:ctrlPr>
              <w:rPr>
                <w:rFonts w:ascii="Cambria Math" w:hAnsi="Cambria Math"/>
                <w:i/>
              </w:rPr>
            </m:ctrlPr>
          </m:sSubPr>
          <m:e>
            <m:r>
              <w:rPr>
                <w:rFonts w:ascii="Cambria Math" w:hAnsi="Cambria Math"/>
              </w:rPr>
              <m:t>d</m:t>
            </m:r>
          </m:e>
          <m:sub>
            <m:r>
              <w:rPr>
                <w:rFonts w:ascii="Cambria Math" w:hAnsi="Cambria Math"/>
              </w:rPr>
              <m:t>10</m:t>
            </m:r>
          </m:sub>
        </m:sSub>
      </m:oMath>
      <w:r>
        <w:t>.</w:t>
      </w:r>
    </w:p>
    <w:p w14:paraId="79DE6983" w14:textId="51101359" w:rsidR="00666714" w:rsidRDefault="00666714" w:rsidP="00666714">
      <w:pPr>
        <w:pStyle w:val="Heading2"/>
      </w:pPr>
      <w:bookmarkStart w:id="50" w:name="_Ref487782437"/>
      <w:bookmarkStart w:id="51" w:name="_Ref487783395"/>
      <w:bookmarkStart w:id="52" w:name="_Toc488415230"/>
      <w:r>
        <w:t>Non-Riverine Interpolation within a Time Layer</w:t>
      </w:r>
      <w:bookmarkEnd w:id="50"/>
      <w:bookmarkEnd w:id="51"/>
      <w:bookmarkEnd w:id="52"/>
    </w:p>
    <w:p w14:paraId="3212DBCC" w14:textId="310684F0" w:rsidR="00EB2454" w:rsidRDefault="00A82537" w:rsidP="00C94A86">
      <w:r>
        <w:t xml:space="preserve">Note that the above does not address how to get the mean speed at </w:t>
      </w:r>
      <m:oMath>
        <m:r>
          <w:rPr>
            <w:rFonts w:ascii="Cambria Math" w:hAnsi="Cambria Math"/>
          </w:rPr>
          <m:t>LL</m:t>
        </m:r>
      </m:oMath>
      <w:r>
        <w:t xml:space="preserve"> within the </w:t>
      </w:r>
      <m:oMath>
        <m:r>
          <w:rPr>
            <w:rFonts w:ascii="Cambria Math" w:hAnsi="Cambria Math"/>
          </w:rPr>
          <m:t>t=5</m:t>
        </m:r>
      </m:oMath>
      <w:r>
        <w:t xml:space="preserve"> or </w:t>
      </w:r>
      <m:oMath>
        <m:r>
          <w:rPr>
            <w:rFonts w:ascii="Cambria Math" w:hAnsi="Cambria Math"/>
          </w:rPr>
          <m:t>t=10</m:t>
        </m:r>
      </m:oMath>
      <w:r>
        <w:t xml:space="preserve"> time layers.  This is different for the riverine currents than from the ocean currents or winds.  Here we discuss the winds and ocean currents.  Our interpolation here is not linear, but based on the 3 closest points within the time layer for which we do have data.  The weights applied to the data are simply t</w:t>
      </w:r>
      <w:r w:rsidR="003F766A">
        <w:t xml:space="preserve">he inverses of the distances.  Suppose we have a </w:t>
      </w:r>
      <w:proofErr w:type="spellStart"/>
      <w:r w:rsidR="003F766A">
        <w:t>LatLng</w:t>
      </w:r>
      <w:proofErr w:type="spellEnd"/>
      <w:r w:rsidR="003F766A">
        <w:t xml:space="preserve"> </w:t>
      </w:r>
      <m:oMath>
        <m:r>
          <w:rPr>
            <w:rFonts w:ascii="Cambria Math" w:hAnsi="Cambria Math"/>
          </w:rPr>
          <m:t>LL</m:t>
        </m:r>
      </m:oMath>
      <w:r w:rsidR="003F766A">
        <w:t xml:space="preserve"> and the 3 closest reference points are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rsidR="003F766A">
        <w:t xml:space="preserve">.  Suppose furthermore that </w:t>
      </w:r>
      <w:r>
        <w:t xml:space="preserve">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B2454">
        <w:t xml:space="preserve"> from </w:t>
      </w:r>
      <m:oMath>
        <m:r>
          <w:rPr>
            <w:rFonts w:ascii="Cambria Math" w:hAnsi="Cambria Math"/>
          </w:rPr>
          <m:t>LL</m:t>
        </m:r>
      </m:oMath>
      <w:r>
        <w:t xml:space="preserve">, and the mean speed at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w:t>
      </w:r>
      <m:oMath>
        <m:r>
          <w:rPr>
            <w:rFonts w:ascii="Cambria Math" w:hAnsi="Cambria Math"/>
          </w:rPr>
          <m:t>i=0,1,2</m:t>
        </m:r>
      </m:oMath>
      <w:r>
        <w:t>, the result is</w:t>
      </w:r>
    </w:p>
    <w:p w14:paraId="73EEBAB0" w14:textId="4F98124D" w:rsidR="00A82537" w:rsidRPr="00A82537" w:rsidRDefault="003F766A" w:rsidP="00C94A86">
      <m:oMathPara>
        <m:oMath>
          <m:r>
            <w:rPr>
              <w:rFonts w:ascii="Cambria Math" w:hAnsi="Cambria Math"/>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oMath>
      </m:oMathPara>
    </w:p>
    <w:p w14:paraId="145FDE41" w14:textId="295D8AC3" w:rsidR="00A82537" w:rsidRPr="00A82537" w:rsidRDefault="00A82537" w:rsidP="00A82537">
      <w:pPr>
        <w:pStyle w:val="Caption"/>
      </w:pPr>
      <w:r>
        <w:t xml:space="preserve">Equation </w:t>
      </w:r>
      <w:r w:rsidR="00863D5E">
        <w:fldChar w:fldCharType="begin"/>
      </w:r>
      <w:r w:rsidR="00863D5E">
        <w:instrText xml:space="preserve"> SEQ Equation \* ARABIC </w:instrText>
      </w:r>
      <w:r w:rsidR="00863D5E">
        <w:fldChar w:fldCharType="separate"/>
      </w:r>
      <w:r w:rsidR="00EB2454">
        <w:rPr>
          <w:noProof/>
        </w:rPr>
        <w:t>3</w:t>
      </w:r>
      <w:r w:rsidR="00863D5E">
        <w:rPr>
          <w:noProof/>
        </w:rPr>
        <w:fldChar w:fldCharType="end"/>
      </w:r>
      <w:r>
        <w:t>: 3 Closest Point Interpolation</w:t>
      </w:r>
    </w:p>
    <w:p w14:paraId="322762AC" w14:textId="305E9ECD" w:rsidR="00666714" w:rsidRDefault="00666714" w:rsidP="00C94A86">
      <w:r>
        <w:t>T</w:t>
      </w:r>
      <w:r w:rsidR="00A82537">
        <w:t>he most challenging part of this problem is to arrange the data so that finding the 3 closest points is quick.  Since this computation is done for every t</w:t>
      </w:r>
      <w:r w:rsidR="006741D8">
        <w:t>ime-step</w:t>
      </w:r>
      <w:r w:rsidR="00A82537">
        <w:t xml:space="preserve"> and every particle and for both winds and currents, a fast algorithm for finding the closest 3 points is necessary for Sim to run.  We </w:t>
      </w:r>
      <w:r>
        <w:t xml:space="preserve">provide a very brief </w:t>
      </w:r>
      <w:r w:rsidR="00A82537">
        <w:t xml:space="preserve">sketch </w:t>
      </w:r>
      <w:r>
        <w:t>of the data structure at the heart of this algorithm</w:t>
      </w:r>
      <w:r w:rsidR="006F1E1F">
        <w:t xml:space="preserve">.  </w:t>
      </w:r>
      <w:r>
        <w:t xml:space="preserve">This structure </w:t>
      </w:r>
      <w:r w:rsidR="00A82537">
        <w:t xml:space="preserve">is implemented in the Java class </w:t>
      </w:r>
      <w:proofErr w:type="spellStart"/>
      <w:r w:rsidR="00A82537">
        <w:rPr>
          <w:rFonts w:ascii="Courier New" w:hAnsi="Courier New"/>
        </w:rPr>
        <w:t>MassFinder</w:t>
      </w:r>
      <w:proofErr w:type="spellEnd"/>
      <w:r>
        <w:t>.</w:t>
      </w:r>
    </w:p>
    <w:p w14:paraId="4B6E612A" w14:textId="4936997A" w:rsidR="00666714" w:rsidRDefault="00666714" w:rsidP="00C94A86">
      <w:r>
        <w:t>A</w:t>
      </w:r>
      <w:r w:rsidR="00A82537">
        <w:t xml:space="preserve"> </w:t>
      </w:r>
      <w:proofErr w:type="spellStart"/>
      <w:r w:rsidR="00A82537" w:rsidRPr="00A82537">
        <w:rPr>
          <w:rFonts w:ascii="Courier New" w:hAnsi="Courier New"/>
        </w:rPr>
        <w:t>MassFinder</w:t>
      </w:r>
      <w:proofErr w:type="spellEnd"/>
      <w:r>
        <w:t xml:space="preserve"> is essentially a binary tree of cells, with each cell being either a </w:t>
      </w:r>
      <w:proofErr w:type="spellStart"/>
      <w:r w:rsidRPr="00666714">
        <w:rPr>
          <w:rFonts w:ascii="Courier New" w:hAnsi="Courier New"/>
        </w:rPr>
        <w:t>MassFinder</w:t>
      </w:r>
      <w:proofErr w:type="spellEnd"/>
      <w:r>
        <w:t xml:space="preserve"> or a list of up to 20 </w:t>
      </w:r>
      <w:proofErr w:type="spellStart"/>
      <w:r>
        <w:t>LatLngs</w:t>
      </w:r>
      <w:proofErr w:type="spellEnd"/>
      <w:r>
        <w:t xml:space="preserve">.  The two cells of a </w:t>
      </w:r>
      <w:proofErr w:type="spellStart"/>
      <w:r w:rsidRPr="00666714">
        <w:rPr>
          <w:rFonts w:ascii="Courier New" w:hAnsi="Courier New"/>
        </w:rPr>
        <w:t>MassFinder</w:t>
      </w:r>
      <w:proofErr w:type="spellEnd"/>
      <w:r>
        <w:t xml:space="preserve"> are called its </w:t>
      </w:r>
      <m:oMath>
        <m:r>
          <w:rPr>
            <w:rFonts w:ascii="Cambria Math" w:hAnsi="Cambria Math"/>
          </w:rPr>
          <m:t>sons</m:t>
        </m:r>
      </m:oMath>
      <w:r>
        <w:t xml:space="preserve"> and their LatLngs are separated from each other by a constant latitude or a constant longitude.  The cells that are lists of LatLngs are called </w:t>
      </w:r>
      <m:oMath>
        <m:r>
          <w:rPr>
            <w:rFonts w:ascii="Cambria Math" w:hAnsi="Cambria Math"/>
          </w:rPr>
          <m:t>leaves</m:t>
        </m:r>
      </m:oMath>
      <w:r>
        <w:t xml:space="preserve">.  Given a LatLng </w:t>
      </w:r>
      <m:oMath>
        <m:r>
          <w:rPr>
            <w:rFonts w:ascii="Cambria Math" w:hAnsi="Cambria Math"/>
          </w:rPr>
          <m:t>LL</m:t>
        </m:r>
      </m:oMath>
      <w:r>
        <w:t xml:space="preserve">, it is </w:t>
      </w:r>
      <w:r w:rsidR="0064112E">
        <w:t xml:space="preserve">easy </w:t>
      </w:r>
      <w:r>
        <w:t xml:space="preserve">to find the </w:t>
      </w:r>
      <m:oMath>
        <m:r>
          <w:rPr>
            <w:rFonts w:ascii="Cambria Math" w:hAnsi="Cambria Math"/>
          </w:rPr>
          <m:t>leaf</m:t>
        </m:r>
      </m:oMath>
      <w:r>
        <w:t xml:space="preserve"> containing </w:t>
      </w:r>
      <m:oMath>
        <m:r>
          <w:rPr>
            <w:rFonts w:ascii="Cambria Math" w:hAnsi="Cambria Math"/>
          </w:rPr>
          <m:t>LL</m:t>
        </m:r>
      </m:oMath>
      <w:r>
        <w:t xml:space="preserve">, and there is only one.  Here we are taking advantage of having </w:t>
      </w:r>
      <w:r>
        <w:rPr>
          <w:i/>
        </w:rPr>
        <w:t>points</w:t>
      </w:r>
      <w:r>
        <w:t xml:space="preserve"> rather than </w:t>
      </w:r>
      <w:r>
        <w:rPr>
          <w:i/>
        </w:rPr>
        <w:t>edges</w:t>
      </w:r>
      <w:r>
        <w:t xml:space="preserve">.  The situation is far more complicated in </w:t>
      </w:r>
      <w:r w:rsidR="0032511E">
        <w:t>§</w:t>
      </w:r>
      <w:r w:rsidR="0032511E">
        <w:fldChar w:fldCharType="begin"/>
      </w:r>
      <w:r w:rsidR="0032511E">
        <w:instrText xml:space="preserve"> REF _Ref487782535 \w \h </w:instrText>
      </w:r>
      <w:r w:rsidR="0032511E">
        <w:fldChar w:fldCharType="separate"/>
      </w:r>
      <w:r w:rsidR="00EB2454">
        <w:t>V.B</w:t>
      </w:r>
      <w:r w:rsidR="0032511E">
        <w:fldChar w:fldCharType="end"/>
      </w:r>
      <w:r w:rsidR="0032511E">
        <w:t xml:space="preserve"> and §</w:t>
      </w:r>
      <w:r w:rsidR="0032511E">
        <w:fldChar w:fldCharType="begin"/>
      </w:r>
      <w:r w:rsidR="0032511E">
        <w:instrText xml:space="preserve"> REF _Ref482254011 \n \h </w:instrText>
      </w:r>
      <w:r w:rsidR="0032511E">
        <w:fldChar w:fldCharType="separate"/>
      </w:r>
      <w:r w:rsidR="00EB2454">
        <w:t>VI</w:t>
      </w:r>
      <w:r w:rsidR="0032511E">
        <w:fldChar w:fldCharType="end"/>
      </w:r>
      <w:r w:rsidR="00C56258">
        <w:t xml:space="preserve"> and §</w:t>
      </w:r>
      <w:r w:rsidR="00C56258">
        <w:fldChar w:fldCharType="begin"/>
      </w:r>
      <w:r w:rsidR="00C56258">
        <w:instrText xml:space="preserve"> REF _Ref487782535 \w \h </w:instrText>
      </w:r>
      <w:r w:rsidR="00C56258">
        <w:fldChar w:fldCharType="separate"/>
      </w:r>
      <w:r w:rsidR="00EB2454">
        <w:t>V.B</w:t>
      </w:r>
      <w:r w:rsidR="00C56258">
        <w:fldChar w:fldCharType="end"/>
      </w:r>
      <w:r>
        <w:t xml:space="preserve">, where </w:t>
      </w:r>
      <w:r w:rsidR="00C56258">
        <w:t xml:space="preserve">the reference objects of interest are </w:t>
      </w:r>
      <w:r w:rsidR="00C56258" w:rsidRPr="00C56258">
        <w:rPr>
          <w:i/>
        </w:rPr>
        <w:t>edges</w:t>
      </w:r>
      <w:r w:rsidR="00C56258">
        <w:t xml:space="preserve"> and not points</w:t>
      </w:r>
      <w:r>
        <w:t>.</w:t>
      </w:r>
    </w:p>
    <w:p w14:paraId="00CCC011" w14:textId="3C8C3FFD" w:rsidR="00C94A86" w:rsidRDefault="00666714" w:rsidP="00666714">
      <w:r>
        <w:lastRenderedPageBreak/>
        <w:t xml:space="preserve">But given the </w:t>
      </w:r>
      <m:oMath>
        <m:r>
          <w:rPr>
            <w:rFonts w:ascii="Cambria Math" w:hAnsi="Cambria Math"/>
          </w:rPr>
          <m:t>leaf</m:t>
        </m:r>
      </m:oMath>
      <w:r>
        <w:t xml:space="preserve"> </w:t>
      </w:r>
      <m:oMath>
        <m:r>
          <w:rPr>
            <w:rFonts w:ascii="Cambria Math" w:hAnsi="Cambria Math"/>
          </w:rPr>
          <m:t>Lf</m:t>
        </m:r>
      </m:oMath>
      <w:r>
        <w:t xml:space="preserve"> containing </w:t>
      </w:r>
      <m:oMath>
        <m:r>
          <w:rPr>
            <w:rFonts w:ascii="Cambria Math" w:hAnsi="Cambria Math"/>
          </w:rPr>
          <m:t>LL</m:t>
        </m:r>
      </m:oMath>
      <w:r>
        <w:t xml:space="preserve">, we can at least find the 3 closest points in </w:t>
      </w:r>
      <m:oMath>
        <m:r>
          <w:rPr>
            <w:rFonts w:ascii="Cambria Math" w:hAnsi="Cambria Math"/>
          </w:rPr>
          <m:t>Lf</m:t>
        </m:r>
      </m:oMath>
      <w:r>
        <w:t>’s list of points and use these to initialize the search for the closest points.  We then traverse the tree from the root, skipping cells that we know simply by their borders, cannot have points close enough to affect our result.</w:t>
      </w:r>
    </w:p>
    <w:p w14:paraId="6B7FB01D" w14:textId="75569ABD" w:rsidR="00733827" w:rsidRDefault="00733827" w:rsidP="00733827">
      <w:pPr>
        <w:pStyle w:val="Heading2"/>
      </w:pPr>
      <w:bookmarkStart w:id="53" w:name="_Ref487782535"/>
      <w:bookmarkStart w:id="54" w:name="_Toc488415231"/>
      <w:r>
        <w:t>Riverine Currents Interpolation within a Time Layer</w:t>
      </w:r>
      <w:bookmarkEnd w:id="53"/>
      <w:bookmarkEnd w:id="54"/>
    </w:p>
    <w:p w14:paraId="167B447E" w14:textId="7739A16B" w:rsidR="00733827" w:rsidRDefault="00733827" w:rsidP="00733827">
      <w:r>
        <w:t xml:space="preserve">Computing the mean </w:t>
      </w:r>
      <m:oMath>
        <m:r>
          <w:rPr>
            <w:rFonts w:ascii="Cambria Math" w:hAnsi="Cambria Math"/>
          </w:rPr>
          <m:t>east</m:t>
        </m:r>
      </m:oMath>
      <w:r>
        <w:t xml:space="preserve"> and </w:t>
      </w:r>
      <m:oMath>
        <m:r>
          <w:rPr>
            <w:rFonts w:ascii="Cambria Math" w:hAnsi="Cambria Math"/>
          </w:rPr>
          <m:t>north</m:t>
        </m:r>
      </m:oMath>
      <w:r>
        <w:t xml:space="preserve"> speeds for the cu</w:t>
      </w:r>
      <w:proofErr w:type="spellStart"/>
      <w:r>
        <w:t>rrents</w:t>
      </w:r>
      <w:proofErr w:type="spellEnd"/>
      <w:r>
        <w:t xml:space="preserve"> in a riverine case is far more complicated.  The data itself must have more information.  Except for riverine currents data, each data point must have </w:t>
      </w:r>
      <w:proofErr w:type="spellStart"/>
      <w:r>
        <w:t>lat</w:t>
      </w:r>
      <w:proofErr w:type="spellEnd"/>
      <w:r>
        <w:t xml:space="preserve">, </w:t>
      </w:r>
      <w:proofErr w:type="spellStart"/>
      <w:r>
        <w:t>lng</w:t>
      </w:r>
      <w:proofErr w:type="spellEnd"/>
      <w:r>
        <w:t xml:space="preserve">, time, </w:t>
      </w:r>
      <m:oMath>
        <m:r>
          <w:rPr>
            <w:rFonts w:ascii="Cambria Math" w:hAnsi="Cambria Math"/>
          </w:rPr>
          <m:t>east–speed</m:t>
        </m:r>
      </m:oMath>
      <w:r>
        <w:t xml:space="preserve">, and </w:t>
      </w:r>
      <m:oMath>
        <m:r>
          <w:rPr>
            <w:rFonts w:ascii="Cambria Math" w:hAnsi="Cambria Math"/>
          </w:rPr>
          <m:t>north–speed</m:t>
        </m:r>
      </m:oMath>
      <w:r>
        <w:t xml:space="preserve">.  For riverine currents data, we need the additional data </w:t>
      </w:r>
      <m:oMath>
        <m:r>
          <w:rPr>
            <w:rFonts w:ascii="Cambria Math" w:hAnsi="Cambria Math"/>
          </w:rPr>
          <m:t>river–id</m:t>
        </m:r>
      </m:oMath>
      <w:r>
        <w:t xml:space="preserve">, </w:t>
      </w:r>
      <m:oMath>
        <m:r>
          <w:rPr>
            <w:rFonts w:ascii="Cambria Math" w:hAnsi="Cambria Math"/>
          </w:rPr>
          <m:t>strip–id</m:t>
        </m:r>
      </m:oMath>
      <w:r>
        <w:t xml:space="preserve">, and </w:t>
      </w:r>
      <m:oMath>
        <m:r>
          <w:rPr>
            <w:rFonts w:ascii="Cambria Math" w:hAnsi="Cambria Math"/>
          </w:rPr>
          <m:t>sequence number</m:t>
        </m:r>
      </m:oMath>
      <w:r>
        <w:t>.  We use an example to describe what these are and how we use them.</w:t>
      </w:r>
    </w:p>
    <w:p w14:paraId="66896E2B" w14:textId="3D4F32D3" w:rsidR="00733827" w:rsidRDefault="00733827" w:rsidP="00733827">
      <w:r>
        <w:t xml:space="preserve">Consider a case near the junction of the Willamette and Columbia Rivers.  </w:t>
      </w:r>
      <w:r w:rsidR="001D6DCB">
        <w:t xml:space="preserve">Each data point must identify whether it is from the Willamette or the Columbia and it does this with a </w:t>
      </w:r>
      <m:oMath>
        <m:r>
          <w:rPr>
            <w:rFonts w:ascii="Cambria Math" w:hAnsi="Cambria Math"/>
          </w:rPr>
          <m:t>river–id</m:t>
        </m:r>
      </m:oMath>
      <w:r w:rsidR="001D6DCB">
        <w:t>.  In addition, our model is that there is a current in the center of the river, a current near the river’s left bank, and a current near its right bank.  Each d</w:t>
      </w:r>
      <w:proofErr w:type="spellStart"/>
      <w:r w:rsidR="001D6DCB">
        <w:t>ata</w:t>
      </w:r>
      <w:proofErr w:type="spellEnd"/>
      <w:r w:rsidR="001D6DCB">
        <w:t xml:space="preserve"> point must identify which of these “strips” it is in; </w:t>
      </w:r>
      <m:oMath>
        <m:r>
          <w:rPr>
            <w:rFonts w:ascii="Cambria Math" w:hAnsi="Cambria Math"/>
          </w:rPr>
          <m:t>left</m:t>
        </m:r>
      </m:oMath>
      <w:r w:rsidR="001D6DCB">
        <w:t xml:space="preserve">, </w:t>
      </w:r>
      <m:oMath>
        <m:r>
          <w:rPr>
            <w:rFonts w:ascii="Cambria Math" w:hAnsi="Cambria Math"/>
          </w:rPr>
          <m:t>center</m:t>
        </m:r>
      </m:oMath>
      <w:r w:rsidR="001D6DCB">
        <w:t xml:space="preserve">, or </w:t>
      </w:r>
      <m:oMath>
        <m:r>
          <w:rPr>
            <w:rFonts w:ascii="Cambria Math" w:hAnsi="Cambria Math"/>
          </w:rPr>
          <m:t>right</m:t>
        </m:r>
      </m:oMath>
      <w:r w:rsidR="001D6DCB">
        <w:t xml:space="preserve">, and that is the data-point’s </w:t>
      </w:r>
      <m:oMath>
        <m:r>
          <w:rPr>
            <w:rFonts w:ascii="Cambria Math" w:hAnsi="Cambria Math"/>
          </w:rPr>
          <m:t>strip–id</m:t>
        </m:r>
      </m:oMath>
      <w:r w:rsidR="001D6DCB">
        <w:t>.  Finally, with</w:t>
      </w:r>
      <w:r w:rsidR="003F766A">
        <w:t xml:space="preserve">in a strip, the data is sorted where </w:t>
      </w:r>
      <w:r w:rsidR="001D6DCB">
        <w:t xml:space="preserve">upstream </w:t>
      </w:r>
      <w:proofErr w:type="gramStart"/>
      <w:r w:rsidR="001D6DCB">
        <w:t>is consider</w:t>
      </w:r>
      <w:r w:rsidR="003F766A">
        <w:t>ed to be</w:t>
      </w:r>
      <w:proofErr w:type="gramEnd"/>
      <w:r w:rsidR="003F766A">
        <w:t xml:space="preserve"> before downstream.  The sorting is done by the </w:t>
      </w:r>
      <m:oMath>
        <m:r>
          <w:rPr>
            <w:rFonts w:ascii="Cambria Math" w:hAnsi="Cambria Math"/>
          </w:rPr>
          <m:t>sequence number</m:t>
        </m:r>
      </m:oMath>
      <w:r w:rsidR="003F766A">
        <w:t xml:space="preserve">, which </w:t>
      </w:r>
      <w:r w:rsidR="001D6DCB">
        <w:t>identifies where in its strip it occurs.</w:t>
      </w:r>
    </w:p>
    <w:p w14:paraId="083C1430" w14:textId="042509E2" w:rsidR="001D6DCB" w:rsidRDefault="001D6DCB" w:rsidP="00733827">
      <w:r>
        <w:t>We sort the data points within a river/strip combination, and this forms a sequence of points and then a sequence of edges.  Rather than finding the 3 closest points as we did in §</w:t>
      </w:r>
      <w:r>
        <w:fldChar w:fldCharType="begin"/>
      </w:r>
      <w:r>
        <w:instrText xml:space="preserve"> REF _Ref487782437 \w \h </w:instrText>
      </w:r>
      <w:r>
        <w:fldChar w:fldCharType="separate"/>
      </w:r>
      <w:r w:rsidR="00EB2454">
        <w:t>V.A</w:t>
      </w:r>
      <w:r>
        <w:fldChar w:fldCharType="end"/>
      </w:r>
      <w:r>
        <w:t>, we base our interpolation on these edges.  There are two possibilities; Center-Dominated and Not Center Dominated.</w:t>
      </w:r>
      <w:r w:rsidR="008F5E3F">
        <w:t xml:space="preserve">  Suppose we are interested in finding the mean for some </w:t>
      </w:r>
      <w:proofErr w:type="spellStart"/>
      <w:r w:rsidR="008F5E3F">
        <w:t>LatLng</w:t>
      </w:r>
      <w:proofErr w:type="spellEnd"/>
      <w:r w:rsidR="008F5E3F">
        <w:t xml:space="preserve"> </w:t>
      </w:r>
      <m:oMath>
        <m:r>
          <w:rPr>
            <w:rFonts w:ascii="Cambria Math" w:hAnsi="Cambria Math"/>
          </w:rPr>
          <m:t>LL</m:t>
        </m:r>
      </m:oMath>
      <w:r w:rsidR="008F5E3F">
        <w:t>.</w:t>
      </w:r>
    </w:p>
    <w:p w14:paraId="4C782D50" w14:textId="0ED500AD" w:rsidR="008F5E3F" w:rsidRDefault="008F5E3F" w:rsidP="00733827">
      <w:r>
        <w:t xml:space="preserve">In Center-Dominated interpolation, we find the nearest edge within some Center Strip and consider the point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in that edge that is closest to </w:t>
      </w:r>
      <m:oMath>
        <m:r>
          <w:rPr>
            <w:rFonts w:ascii="Cambria Math" w:hAnsi="Cambria Math"/>
          </w:rPr>
          <m:t>LL</m:t>
        </m:r>
      </m:oMath>
      <w:r>
        <w:t xml:space="preserve">, and assume that it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from </w:t>
      </w:r>
      <m:oMath>
        <m:r>
          <w:rPr>
            <w:rFonts w:ascii="Cambria Math" w:hAnsi="Cambria Math"/>
          </w:rPr>
          <m:t>LL</m:t>
        </m:r>
      </m:oMath>
      <w:r>
        <w:t xml:space="preserve">, and the course from </w:t>
      </w:r>
      <m:oMath>
        <m:r>
          <w:rPr>
            <w:rFonts w:ascii="Cambria Math" w:hAnsi="Cambria Math"/>
          </w:rPr>
          <m:t>LL</m:t>
        </m:r>
      </m:oMath>
      <w:r>
        <w:t xml:space="preserve"> to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w:t>
      </w:r>
      <m:oMath>
        <m:r>
          <w:rPr>
            <w:rFonts w:ascii="Cambria Math" w:hAnsi="Cambria Math"/>
          </w:rPr>
          <m:t>hdg°</m:t>
        </m:r>
      </m:oMath>
      <w:r>
        <w:t xml:space="preserve">.  If we check to see if we hit a side-strip edge when going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in the direction </w:t>
      </w:r>
      <m:oMath>
        <m:r>
          <w:rPr>
            <w:rFonts w:ascii="Cambria Math" w:hAnsi="Cambria Math"/>
          </w:rPr>
          <m:t>hdg+180</m:t>
        </m:r>
      </m:oMath>
      <w:r>
        <w:t>, we will use that edge instead of the center edge.</w:t>
      </w:r>
    </w:p>
    <w:p w14:paraId="1C87AA37" w14:textId="3BE5A60D" w:rsidR="008F5E3F" w:rsidRDefault="008F5E3F" w:rsidP="00733827">
      <w:r>
        <w:t>If we are not using Center-Dominated, we simply find the closest edge.  The default is Center-Dominated.</w:t>
      </w:r>
    </w:p>
    <w:p w14:paraId="7420225A" w14:textId="459D16A6" w:rsidR="008F5E3F" w:rsidRDefault="008F5E3F" w:rsidP="00733827">
      <w:r>
        <w:t>Regardless, we will have an edge and we will not interpolate between its upstream point’s data and its downstream point’s data.  Rather, we simply use its upstream point’s data.</w:t>
      </w:r>
    </w:p>
    <w:p w14:paraId="367AA9FC" w14:textId="6051E911" w:rsidR="008F5E3F" w:rsidRDefault="008F5E3F" w:rsidP="008F5E3F">
      <w:pPr>
        <w:pStyle w:val="Heading2"/>
      </w:pPr>
      <w:bookmarkStart w:id="55" w:name="_Ref487788910"/>
      <w:bookmarkStart w:id="56" w:name="_Toc488415232"/>
      <w:r>
        <w:t>Perturb the Data</w:t>
      </w:r>
      <w:bookmarkEnd w:id="55"/>
      <w:bookmarkEnd w:id="56"/>
    </w:p>
    <w:p w14:paraId="4167088B" w14:textId="1E4C9CF1" w:rsidR="008F5E3F" w:rsidRDefault="008F5E3F" w:rsidP="008F5E3F">
      <w:r>
        <w:t xml:space="preserve">In the previous two sections, we discussed how to get the mean </w:t>
      </w:r>
      <m:oMath>
        <m:r>
          <w:rPr>
            <w:rFonts w:ascii="Cambria Math" w:hAnsi="Cambria Math"/>
          </w:rPr>
          <m:t>east</m:t>
        </m:r>
      </m:oMath>
      <w:r>
        <w:t xml:space="preserve"> and </w:t>
      </w:r>
      <m:oMath>
        <m:r>
          <w:rPr>
            <w:rFonts w:ascii="Cambria Math" w:hAnsi="Cambria Math"/>
          </w:rPr>
          <m:t>north</m:t>
        </m:r>
      </m:oMath>
      <w:r>
        <w:t xml:space="preserve"> speeds for a given lat/lng/time.  This lat/lng/time is where the particle is that we are trying to move with environmental data.</w:t>
      </w:r>
    </w:p>
    <w:p w14:paraId="7C2D906E" w14:textId="355AF148" w:rsidR="00CC04D9" w:rsidRDefault="00CC04D9" w:rsidP="008F5E3F">
      <w:r>
        <w:lastRenderedPageBreak/>
        <w:t xml:space="preserve">We consider winds and non-riverine currents first.  We could perturb the </w:t>
      </w:r>
      <m:oMath>
        <m:r>
          <w:rPr>
            <w:rFonts w:ascii="Cambria Math" w:hAnsi="Cambria Math"/>
          </w:rPr>
          <m:t>east</m:t>
        </m:r>
      </m:oMath>
      <w:r>
        <w:t xml:space="preserve"> and </w:t>
      </w:r>
      <m:oMath>
        <m:r>
          <w:rPr>
            <w:rFonts w:ascii="Cambria Math" w:hAnsi="Cambria Math"/>
          </w:rPr>
          <m:t>north</m:t>
        </m:r>
      </m:oMath>
      <w:r>
        <w:t xml:space="preserve"> means that we found in the introductory part of this section and §</w:t>
      </w:r>
      <w:r>
        <w:fldChar w:fldCharType="begin"/>
      </w:r>
      <w:r>
        <w:instrText xml:space="preserve"> REF _Ref487783395 \w \h </w:instrText>
      </w:r>
      <w:r>
        <w:fldChar w:fldCharType="separate"/>
      </w:r>
      <w:r w:rsidR="00EB2454">
        <w:t>V.A</w:t>
      </w:r>
      <w:r>
        <w:fldChar w:fldCharType="end"/>
      </w:r>
      <w:r>
        <w:t xml:space="preserve"> each time by making independent draws for each of these.  Let’s suppose we are making a draw to perturb the </w:t>
      </w:r>
      <m:oMath>
        <m:r>
          <w:rPr>
            <w:rFonts w:ascii="Cambria Math" w:hAnsi="Cambria Math"/>
          </w:rPr>
          <m:t>east</m:t>
        </m:r>
      </m:oMath>
      <w:r>
        <w:t xml:space="preserve"> component of the winds.  Suppose we have a particle </w:t>
      </w:r>
      <m:oMath>
        <m:r>
          <w:rPr>
            <w:rFonts w:ascii="Cambria Math" w:hAnsi="Cambria Math"/>
          </w:rPr>
          <m:t>p</m:t>
        </m:r>
      </m:oMath>
      <w:r>
        <w:t>, we are at t</w:t>
      </w:r>
      <w:proofErr w:type="spellStart"/>
      <w:r w:rsidR="006741D8">
        <w:t>ime</w:t>
      </w:r>
      <w:proofErr w:type="spellEnd"/>
      <w:r w:rsidR="006741D8">
        <w:t>-step</w:t>
      </w:r>
      <w:r>
        <w:t xml:space="preserve"> 1, and the most recent t</w:t>
      </w:r>
      <w:r w:rsidR="006741D8">
        <w:t>ime-step</w:t>
      </w:r>
      <w:r>
        <w:t xml:space="preserve"> was t</w:t>
      </w:r>
      <w:r w:rsidR="006741D8">
        <w:t>ime-step</w:t>
      </w:r>
      <w:r>
        <w:t xml:space="preserve"> 0, and the perturbation at time-step 0 was </w:t>
      </w:r>
      <m:oMath>
        <m:sSub>
          <m:sSubPr>
            <m:ctrlPr>
              <w:rPr>
                <w:rFonts w:ascii="Cambria Math" w:hAnsi="Cambria Math"/>
                <w:i/>
              </w:rPr>
            </m:ctrlPr>
          </m:sSubPr>
          <m:e>
            <m:r>
              <w:rPr>
                <w:rFonts w:ascii="Cambria Math" w:hAnsi="Cambria Math"/>
              </w:rPr>
              <m:t>z</m:t>
            </m:r>
          </m:e>
          <m:sub>
            <m:r>
              <w:rPr>
                <w:rFonts w:ascii="Cambria Math" w:hAnsi="Cambria Math"/>
              </w:rPr>
              <m:t>0,p,e</m:t>
            </m:r>
          </m:sub>
        </m:sSub>
      </m:oMath>
      <w:r>
        <w:t xml:space="preserve">.  We need a perturbation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for this time-step.  This will be correlated to the perturbation at time-step 0.</w:t>
      </w:r>
    </w:p>
    <w:p w14:paraId="32AE8B4B" w14:textId="1B288CCA" w:rsidR="0011088B" w:rsidRPr="0011088B" w:rsidRDefault="0087610C" w:rsidP="008F5E3F">
      <w:r>
        <w:t>The correlation will be stronger if the two time-steps are close together.</w:t>
      </w:r>
      <w:r w:rsidR="008D16D5">
        <w:t xml:space="preserve">  A constant called the </w:t>
      </w:r>
      <m:oMath>
        <m:r>
          <w:rPr>
            <w:rFonts w:ascii="Cambria Math" w:hAnsi="Cambria Math"/>
          </w:rPr>
          <m:t>correlation half–life λ</m:t>
        </m:r>
      </m:oMath>
      <w:r w:rsidR="008D16D5">
        <w:t xml:space="preserve"> is stored in </w:t>
      </w:r>
      <w:proofErr w:type="spellStart"/>
      <w:r w:rsidR="008D16D5" w:rsidRPr="008D16D5">
        <w:rPr>
          <w:rFonts w:ascii="Courier New" w:hAnsi="Courier New"/>
        </w:rPr>
        <w:t>Sim.properties</w:t>
      </w:r>
      <w:proofErr w:type="spellEnd"/>
      <w:r w:rsidR="008D16D5">
        <w:t xml:space="preserve">, and it, together with the difference in the times, determines the correlation </w:t>
      </w:r>
      <m:oMath>
        <m:r>
          <w:rPr>
            <w:rFonts w:ascii="Cambria Math" w:hAnsi="Cambria Math"/>
          </w:rPr>
          <m:t>ρ</m:t>
        </m:r>
      </m:oMath>
      <w:r w:rsidR="008D16D5">
        <w:t xml:space="preserve">.  This constant represents an exponential decay in the correlation so that if </w:t>
      </w:r>
      <m:oMath>
        <m:r>
          <m:rPr>
            <m:sty m:val="p"/>
          </m:rPr>
          <w:rPr>
            <w:rFonts w:ascii="Cambria Math" w:hAnsi="Cambria Math"/>
          </w:rPr>
          <m:t>Δ</m:t>
        </m:r>
        <m:r>
          <w:rPr>
            <w:rFonts w:ascii="Cambria Math" w:hAnsi="Cambria Math"/>
          </w:rPr>
          <m:t>t=0</m:t>
        </m:r>
      </m:oMath>
      <w:r w:rsidR="008D16D5">
        <w:t xml:space="preserve">, </w:t>
      </w:r>
      <m:oMath>
        <m:r>
          <w:rPr>
            <w:rFonts w:ascii="Cambria Math" w:hAnsi="Cambria Math"/>
          </w:rPr>
          <m:t>ρ=1</m:t>
        </m:r>
      </m:oMath>
      <w:r w:rsidR="008D16D5">
        <w:t xml:space="preserve">, and if </w:t>
      </w:r>
      <m:oMath>
        <m:r>
          <m:rPr>
            <m:sty m:val="p"/>
          </m:rPr>
          <w:rPr>
            <w:rFonts w:ascii="Cambria Math" w:hAnsi="Cambria Math"/>
          </w:rPr>
          <m:t>Δ</m:t>
        </m:r>
        <m:r>
          <w:rPr>
            <w:rFonts w:ascii="Cambria Math" w:hAnsi="Cambria Math"/>
          </w:rPr>
          <m:t>t=λ</m:t>
        </m:r>
      </m:oMath>
      <w:r w:rsidR="008D16D5">
        <w:t xml:space="preserve">, </w:t>
      </w:r>
      <m:oMath>
        <m:r>
          <w:rPr>
            <w:rFonts w:ascii="Cambria Math" w:hAnsi="Cambria Math"/>
          </w:rPr>
          <m:t>ρ=0.5</m:t>
        </m:r>
      </m:oMath>
      <w:r w:rsidR="008D16D5">
        <w:t xml:space="preserve">.  Given </w:t>
      </w:r>
      <m:oMath>
        <m:r>
          <w:rPr>
            <w:rFonts w:ascii="Cambria Math" w:hAnsi="Cambria Math"/>
          </w:rPr>
          <m:t>ρ</m:t>
        </m:r>
      </m:oMath>
      <w:r w:rsidR="008D16D5">
        <w:t xml:space="preserve">, and an independent </w:t>
      </w:r>
      <m:oMath>
        <m:r>
          <w:rPr>
            <w:rFonts w:ascii="Cambria Math" w:hAnsi="Cambria Math"/>
          </w:rPr>
          <m:t>N</m:t>
        </m:r>
        <m:d>
          <m:dPr>
            <m:ctrlPr>
              <w:rPr>
                <w:rFonts w:ascii="Cambria Math" w:hAnsi="Cambria Math"/>
                <w:i/>
              </w:rPr>
            </m:ctrlPr>
          </m:dPr>
          <m:e>
            <m:r>
              <w:rPr>
                <w:rFonts w:ascii="Cambria Math" w:hAnsi="Cambria Math"/>
              </w:rPr>
              <m:t>0,1</m:t>
            </m:r>
          </m:e>
        </m:d>
      </m:oMath>
      <w:r w:rsidR="008D16D5">
        <w:t xml:space="preserve"> draw </w:t>
      </w:r>
      <m:oMath>
        <m:r>
          <w:rPr>
            <w:rFonts w:ascii="Cambria Math" w:hAnsi="Cambria Math"/>
          </w:rPr>
          <m:t>z</m:t>
        </m:r>
      </m:oMath>
      <w:r w:rsidR="008D16D5">
        <w:t>, we have</w:t>
      </w:r>
      <w:r w:rsidR="0011088B">
        <w:br/>
      </w:r>
      <m:oMathPara>
        <m:oMath>
          <m:sSub>
            <m:sSubPr>
              <m:ctrlPr>
                <w:rPr>
                  <w:rFonts w:ascii="Cambria Math" w:hAnsi="Cambria Math"/>
                  <w:i/>
                </w:rPr>
              </m:ctrlPr>
            </m:sSubPr>
            <m:e>
              <m:r>
                <w:rPr>
                  <w:rFonts w:ascii="Cambria Math" w:hAnsi="Cambria Math"/>
                </w:rPr>
                <m:t>z</m:t>
              </m:r>
            </m:e>
            <m:sub>
              <m:r>
                <w:rPr>
                  <w:rFonts w:ascii="Cambria Math" w:hAnsi="Cambria Math"/>
                </w:rPr>
                <m:t>1,p,e</m:t>
              </m:r>
            </m:sub>
          </m:sSub>
          <m:r>
            <w:rPr>
              <w:rFonts w:ascii="Cambria Math" w:hAnsi="Cambria Math"/>
            </w:rPr>
            <m:t>=ρ×</m:t>
          </m:r>
          <m:sSub>
            <m:sSubPr>
              <m:ctrlPr>
                <w:rPr>
                  <w:rFonts w:ascii="Cambria Math" w:hAnsi="Cambria Math"/>
                  <w:i/>
                </w:rPr>
              </m:ctrlPr>
            </m:sSubPr>
            <m:e>
              <m:r>
                <w:rPr>
                  <w:rFonts w:ascii="Cambria Math" w:hAnsi="Cambria Math"/>
                </w:rPr>
                <m:t>z</m:t>
              </m:r>
            </m:e>
            <m:sub>
              <m:r>
                <w:rPr>
                  <w:rFonts w:ascii="Cambria Math" w:hAnsi="Cambria Math"/>
                </w:rPr>
                <m:t>0,p,e</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r>
            <w:rPr>
              <w:rFonts w:ascii="Cambria Math" w:hAnsi="Cambria Math"/>
            </w:rPr>
            <m:t>×z</m:t>
          </m:r>
        </m:oMath>
      </m:oMathPara>
    </w:p>
    <w:p w14:paraId="7DADD8FA" w14:textId="02799CF9" w:rsidR="0011088B" w:rsidRPr="0011088B" w:rsidRDefault="0011088B" w:rsidP="0011088B">
      <w:pPr>
        <w:pStyle w:val="Caption"/>
      </w:pPr>
      <w:r>
        <w:t xml:space="preserve">Equation </w:t>
      </w:r>
      <w:r w:rsidR="00863D5E">
        <w:fldChar w:fldCharType="begin"/>
      </w:r>
      <w:r w:rsidR="00863D5E">
        <w:instrText xml:space="preserve"> SEQ Equation \* ARABIC </w:instrText>
      </w:r>
      <w:r w:rsidR="00863D5E">
        <w:fldChar w:fldCharType="separate"/>
      </w:r>
      <w:r w:rsidR="00EB2454">
        <w:rPr>
          <w:noProof/>
        </w:rPr>
        <w:t>4</w:t>
      </w:r>
      <w:r w:rsidR="00863D5E">
        <w:rPr>
          <w:noProof/>
        </w:rPr>
        <w:fldChar w:fldCharType="end"/>
      </w:r>
      <w:r>
        <w:t xml:space="preserve">: Correlated Draw for a </w:t>
      </w:r>
      <m:oMath>
        <m:r>
          <m:rPr>
            <m:sty m:val="bi"/>
          </m:rPr>
          <w:rPr>
            <w:rFonts w:ascii="Cambria Math" w:hAnsi="Cambria Math"/>
          </w:rPr>
          <m:t>N(0,1)</m:t>
        </m:r>
      </m:oMath>
      <w:r>
        <w:t xml:space="preserve"> Variable</w:t>
      </w:r>
    </w:p>
    <w:p w14:paraId="7C22FC05" w14:textId="4B87DB2C" w:rsidR="00CC04D9" w:rsidRDefault="008D16D5" w:rsidP="008F5E3F">
      <w:r>
        <w:t xml:space="preserve">It is interesting to note that </w:t>
      </w:r>
      <m:oMath>
        <m:sSub>
          <m:sSubPr>
            <m:ctrlPr>
              <w:rPr>
                <w:rFonts w:ascii="Cambria Math" w:hAnsi="Cambria Math"/>
                <w:i/>
              </w:rPr>
            </m:ctrlPr>
          </m:sSubPr>
          <m:e>
            <m:r>
              <w:rPr>
                <w:rFonts w:ascii="Cambria Math" w:hAnsi="Cambria Math"/>
              </w:rPr>
              <m:t>z</m:t>
            </m:r>
          </m:e>
          <m:sub>
            <m:r>
              <w:rPr>
                <w:rFonts w:ascii="Cambria Math" w:hAnsi="Cambria Math"/>
              </w:rPr>
              <m:t>0,p,e</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do indeed have correlation </w:t>
      </w:r>
      <m:oMath>
        <m:r>
          <w:rPr>
            <w:rFonts w:ascii="Cambria Math" w:hAnsi="Cambria Math"/>
          </w:rPr>
          <m:t>ρ</m:t>
        </m:r>
      </m:oMath>
      <w:r>
        <w:t xml:space="preserve">, and that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is a </w:t>
      </w:r>
      <m:oMath>
        <m:r>
          <w:rPr>
            <w:rFonts w:ascii="Cambria Math" w:hAnsi="Cambria Math"/>
          </w:rPr>
          <m:t>N(0,1)</m:t>
        </m:r>
      </m:oMath>
      <w:r>
        <w:t xml:space="preserve"> variable.  This formula works only with Gaussian variables.</w:t>
      </w:r>
    </w:p>
    <w:p w14:paraId="14281396" w14:textId="77777777" w:rsidR="005E11DE" w:rsidRDefault="00F006FC" w:rsidP="008F5E3F">
      <w:r>
        <w:t>For riverine currents data, the situation is more complicated.</w:t>
      </w:r>
      <w:r w:rsidR="008065A4">
        <w:t xml:space="preserve">  Up to this point, we were treating the </w:t>
      </w:r>
      <m:oMath>
        <m:r>
          <w:rPr>
            <w:rFonts w:ascii="Cambria Math" w:hAnsi="Cambria Math"/>
          </w:rPr>
          <m:t>east</m:t>
        </m:r>
      </m:oMath>
      <w:r w:rsidR="008065A4">
        <w:t xml:space="preserve"> and </w:t>
      </w:r>
      <m:oMath>
        <m:r>
          <w:rPr>
            <w:rFonts w:ascii="Cambria Math" w:hAnsi="Cambria Math"/>
          </w:rPr>
          <m:t>north</m:t>
        </m:r>
      </m:oMath>
      <w:r w:rsidR="008065A4">
        <w:t xml:space="preserve"> components separately.  </w:t>
      </w:r>
      <w:r w:rsidR="005E11DE">
        <w:t xml:space="preserve">Furthermore, we were storing the </w:t>
      </w:r>
      <m:oMath>
        <m:r>
          <w:rPr>
            <w:rFonts w:ascii="Cambria Math" w:hAnsi="Cambria Math"/>
          </w:rPr>
          <m:t>N</m:t>
        </m:r>
        <m:d>
          <m:dPr>
            <m:ctrlPr>
              <w:rPr>
                <w:rFonts w:ascii="Cambria Math" w:hAnsi="Cambria Math"/>
                <w:i/>
              </w:rPr>
            </m:ctrlPr>
          </m:dPr>
          <m:e>
            <m:r>
              <w:rPr>
                <w:rFonts w:ascii="Cambria Math" w:hAnsi="Cambria Math"/>
              </w:rPr>
              <m:t>0,1</m:t>
            </m:r>
          </m:e>
        </m:d>
      </m:oMath>
      <w:r w:rsidR="005E11DE">
        <w:t xml:space="preserve"> draws, but they were scaled by some standard deviation stored in </w:t>
      </w:r>
      <w:proofErr w:type="spellStart"/>
      <w:r w:rsidR="005E11DE" w:rsidRPr="005E11DE">
        <w:rPr>
          <w:rFonts w:ascii="Courier New" w:hAnsi="Courier New"/>
        </w:rPr>
        <w:t>Sim.properties</w:t>
      </w:r>
      <w:proofErr w:type="spellEnd"/>
      <w:r w:rsidR="005E11DE">
        <w:t>.</w:t>
      </w:r>
    </w:p>
    <w:p w14:paraId="35F00698" w14:textId="6ABEE665" w:rsidR="00F006FC" w:rsidRPr="008F5E3F" w:rsidRDefault="008065A4" w:rsidP="008F5E3F">
      <w:r>
        <w:t xml:space="preserve">For riverine currents data, we convert the mean </w:t>
      </w:r>
      <m:oMath>
        <m:r>
          <w:rPr>
            <w:rFonts w:ascii="Cambria Math" w:hAnsi="Cambria Math"/>
          </w:rPr>
          <m:t>east</m:t>
        </m:r>
      </m:oMath>
      <w:r>
        <w:t xml:space="preserve"> and </w:t>
      </w:r>
      <m:oMath>
        <m:r>
          <w:rPr>
            <w:rFonts w:ascii="Cambria Math" w:hAnsi="Cambria Math"/>
          </w:rPr>
          <m:t>north</m:t>
        </m:r>
      </m:oMath>
      <w:r>
        <w:t xml:space="preserve"> speeds into a downstream vector.  Each particle has a constant downstream perturbation for its speed, but there is also a cross-stream component.  Saying “there is a cons</w:t>
      </w:r>
      <w:proofErr w:type="spellStart"/>
      <w:r>
        <w:t>tant</w:t>
      </w:r>
      <w:proofErr w:type="spellEnd"/>
      <w:r>
        <w:t xml:space="preserve"> downstream perturbation” is the same as saying </w:t>
      </w:r>
      <m:oMath>
        <m:r>
          <w:rPr>
            <w:rFonts w:ascii="Cambria Math" w:hAnsi="Cambria Math"/>
          </w:rPr>
          <m:t>ρ=1</m:t>
        </m:r>
      </m:oMath>
      <w:r>
        <w:t xml:space="preserve"> for the downstream component.  In contrast, for the cross-stream component, </w:t>
      </w:r>
      <m:oMath>
        <m:r>
          <w:rPr>
            <w:rFonts w:ascii="Cambria Math" w:hAnsi="Cambria Math"/>
          </w:rPr>
          <m:t>ρ=0</m:t>
        </m:r>
      </m:oMath>
      <w:r>
        <w:t>.</w:t>
      </w:r>
      <w:r w:rsidR="005E11DE">
        <w:t xml:space="preserve">  Moreover, the standard deviation that we multiply these draws by is not given directly.  For riverine currents, the standard deviation is a percentage set in </w:t>
      </w:r>
      <w:proofErr w:type="spellStart"/>
      <w:r w:rsidR="005E11DE" w:rsidRPr="005E11DE">
        <w:rPr>
          <w:rFonts w:ascii="Courier New" w:hAnsi="Courier New"/>
        </w:rPr>
        <w:t>Sim.properties</w:t>
      </w:r>
      <w:proofErr w:type="spellEnd"/>
      <w:r w:rsidR="005E11DE">
        <w:t xml:space="preserve"> of the mean speed; this percentage is current set to </w:t>
      </w:r>
      <m:oMath>
        <m:r>
          <w:rPr>
            <w:rFonts w:ascii="Cambria Math" w:hAnsi="Cambria Math"/>
          </w:rPr>
          <m:t>10%</m:t>
        </m:r>
      </m:oMath>
      <w:r w:rsidR="005E11DE">
        <w:t xml:space="preserve">.  The standard deviation for the cross-stream draws is a fraction of the standard deviation of the downstream standard deviation. This fraction is also stored in </w:t>
      </w:r>
      <w:proofErr w:type="spellStart"/>
      <w:r w:rsidR="005E11DE" w:rsidRPr="005E11DE">
        <w:rPr>
          <w:rFonts w:ascii="Courier New" w:hAnsi="Courier New"/>
        </w:rPr>
        <w:t>Sim.properties</w:t>
      </w:r>
      <w:proofErr w:type="spellEnd"/>
      <w:r w:rsidR="005E11DE">
        <w:t xml:space="preserve">, and is currently set to </w:t>
      </w:r>
      <m:oMath>
        <m:r>
          <w:rPr>
            <w:rFonts w:ascii="Cambria Math" w:hAnsi="Cambria Math"/>
          </w:rPr>
          <m:t>0.1</m:t>
        </m:r>
      </m:oMath>
      <w:r w:rsidR="005E11DE">
        <w:t>.</w:t>
      </w:r>
    </w:p>
    <w:p w14:paraId="3A6C7AD4" w14:textId="5E39D77C" w:rsidR="00733827" w:rsidRPr="00733827" w:rsidRDefault="00733827" w:rsidP="00733827">
      <w:pPr>
        <w:pStyle w:val="Heading2"/>
      </w:pPr>
      <w:bookmarkStart w:id="57" w:name="_Toc488415233"/>
      <w:r>
        <w:t xml:space="preserve">Computing the </w:t>
      </w:r>
      <m:oMath>
        <m:r>
          <w:rPr>
            <w:rFonts w:ascii="Cambria Math" w:hAnsi="Cambria Math"/>
          </w:rPr>
          <m:t>winds-movement</m:t>
        </m:r>
      </m:oMath>
      <w:r>
        <w:t xml:space="preserve"> Vector</w:t>
      </w:r>
      <w:bookmarkEnd w:id="57"/>
    </w:p>
    <w:p w14:paraId="5F4415D8" w14:textId="03EBA11A" w:rsidR="00EC2D20" w:rsidRDefault="00CD236E" w:rsidP="00CD236E">
      <w:r>
        <w:t>In the previous sections of §</w:t>
      </w:r>
      <w:r>
        <w:fldChar w:fldCharType="begin"/>
      </w:r>
      <w:r>
        <w:instrText xml:space="preserve"> REF _Ref487785688 \w \h </w:instrText>
      </w:r>
      <w:r>
        <w:fldChar w:fldCharType="separate"/>
      </w:r>
      <w:r w:rsidR="00EB2454">
        <w:t>V</w:t>
      </w:r>
      <w:r>
        <w:fldChar w:fldCharType="end"/>
      </w:r>
      <w:r>
        <w:t xml:space="preserve">, we have found the </w:t>
      </w:r>
      <m:oMath>
        <m:r>
          <w:rPr>
            <w:rFonts w:ascii="Cambria Math" w:hAnsi="Cambria Math"/>
          </w:rPr>
          <m:t>east</m:t>
        </m:r>
      </m:oMath>
      <w:r>
        <w:t xml:space="preserve"> and </w:t>
      </w:r>
      <m:oMath>
        <m:r>
          <w:rPr>
            <w:rFonts w:ascii="Cambria Math" w:hAnsi="Cambria Math"/>
          </w:rPr>
          <m:t>north</m:t>
        </m:r>
      </m:oMath>
      <w:r>
        <w:t xml:space="preserve"> speeds of the environment (wind or currents) that we will assume are acting on a particle at time t.  We directly use this </w:t>
      </w:r>
      <m:oMath>
        <m:r>
          <w:rPr>
            <w:rFonts w:ascii="Cambria Math" w:hAnsi="Cambria Math"/>
          </w:rPr>
          <m:t>(east,north)</m:t>
        </m:r>
      </m:oMath>
      <w:r>
        <w:t xml:space="preserve"> vector as our </w:t>
      </w:r>
      <m:oMath>
        <m:r>
          <w:rPr>
            <w:rFonts w:ascii="Cambria Math" w:hAnsi="Cambria Math"/>
          </w:rPr>
          <m:t>currents–movement</m:t>
        </m:r>
      </m:oMath>
      <w:r>
        <w:t xml:space="preserve"> vector.  For winds, the situation is vast</w:t>
      </w:r>
      <w:proofErr w:type="spellStart"/>
      <w:r>
        <w:t>ly</w:t>
      </w:r>
      <w:proofErr w:type="spellEnd"/>
      <w:r>
        <w:t xml:space="preserve"> more complicated</w:t>
      </w:r>
      <w:r w:rsidR="00046093">
        <w:t xml:space="preserve"> and it is here that we have dependence on the Object Type</w:t>
      </w:r>
      <w:r>
        <w:t>.</w:t>
      </w:r>
    </w:p>
    <w:p w14:paraId="48B0FFF2" w14:textId="3D27CE62" w:rsidR="00A82113" w:rsidRDefault="00A82113" w:rsidP="00C94A86">
      <w:r>
        <w:t xml:space="preserve">This section, and the resulting code, is based on </w:t>
      </w:r>
      <w:r w:rsidR="00443A79">
        <w:t>[LEEWAY].</w:t>
      </w:r>
    </w:p>
    <w:p w14:paraId="08338304" w14:textId="452D9590" w:rsidR="00C94A86" w:rsidRDefault="00A82113" w:rsidP="00C94A86">
      <w:r>
        <w:t xml:space="preserve">Each </w:t>
      </w:r>
      <w:r w:rsidR="000625C9">
        <w:t>Object Type has a Leeway Dat</w:t>
      </w:r>
      <w:r w:rsidR="0092610D">
        <w:t>a</w:t>
      </w:r>
      <w:r w:rsidR="00E721AF">
        <w:t xml:space="preserve">, </w:t>
      </w:r>
      <w:r>
        <w:t xml:space="preserve">and its components are </w:t>
      </w:r>
      <w:r w:rsidR="00E721AF">
        <w:t xml:space="preserve">given in </w:t>
      </w:r>
      <w:r w:rsidR="00E721AF">
        <w:fldChar w:fldCharType="begin"/>
      </w:r>
      <w:r w:rsidR="00E721AF">
        <w:instrText xml:space="preserve"> REF _Ref483197328 \h </w:instrText>
      </w:r>
      <w:r w:rsidR="00E721AF">
        <w:fldChar w:fldCharType="separate"/>
      </w:r>
      <w:r w:rsidR="00EB2454">
        <w:t xml:space="preserve">Table </w:t>
      </w:r>
      <w:r w:rsidR="00EB2454">
        <w:rPr>
          <w:noProof/>
        </w:rPr>
        <w:t>5</w:t>
      </w:r>
      <w:r w:rsidR="00E721AF">
        <w:fldChar w:fldCharType="end"/>
      </w:r>
      <w:r w:rsidR="00D01E5A">
        <w:t>.</w:t>
      </w:r>
    </w:p>
    <w:p w14:paraId="32C383DB" w14:textId="733A09F5" w:rsidR="00E721AF" w:rsidRDefault="00443A79" w:rsidP="00E721AF">
      <w:pPr>
        <w:pStyle w:val="ListParagraph"/>
        <w:keepNext/>
        <w:numPr>
          <w:ilvl w:val="0"/>
          <w:numId w:val="39"/>
        </w:numPr>
      </w:pPr>
      <m:oMath>
        <m:r>
          <w:rPr>
            <w:rFonts w:ascii="Cambria Math" w:hAnsi="Cambria Math"/>
          </w:rPr>
          <w:lastRenderedPageBreak/>
          <m:t>Downwind</m:t>
        </m:r>
      </m:oMath>
      <w:r>
        <w:rPr>
          <w:rFonts w:eastAsiaTheme="minorEastAsia"/>
        </w:rPr>
        <w:t xml:space="preserve"> Slope and </w:t>
      </w:r>
      <m:oMath>
        <m:r>
          <w:rPr>
            <w:rFonts w:ascii="Cambria Math" w:eastAsiaTheme="minorEastAsia" w:hAnsi="Cambria Math"/>
          </w:rPr>
          <m:t>y–intercept</m:t>
        </m:r>
      </m:oMath>
    </w:p>
    <w:p w14:paraId="0EEE3A73" w14:textId="4E632FB2" w:rsidR="00E721AF" w:rsidRDefault="00443A79" w:rsidP="00E721AF">
      <w:pPr>
        <w:pStyle w:val="ListParagraph"/>
        <w:keepNext/>
        <w:numPr>
          <w:ilvl w:val="0"/>
          <w:numId w:val="39"/>
        </w:numPr>
      </w:pPr>
      <m:oMath>
        <m:r>
          <w:rPr>
            <w:rFonts w:ascii="Cambria Math" w:hAnsi="Cambria Math"/>
          </w:rPr>
          <m:t>Downwind</m:t>
        </m:r>
      </m:oMath>
      <w:r w:rsidR="00E721AF">
        <w:t xml:space="preserve"> </w:t>
      </w:r>
      <w:r w:rsidR="00DC2DC6">
        <w:t>Sprea</w:t>
      </w:r>
      <w:r>
        <w:t>d</w:t>
      </w:r>
    </w:p>
    <w:p w14:paraId="07662BFE" w14:textId="53ABD6EA" w:rsidR="00443A79" w:rsidRDefault="00443A79" w:rsidP="00443A79">
      <w:pPr>
        <w:pStyle w:val="ListParagraph"/>
        <w:keepNext/>
        <w:numPr>
          <w:ilvl w:val="0"/>
          <w:numId w:val="39"/>
        </w:numPr>
      </w:pPr>
      <m:oMath>
        <m:r>
          <w:rPr>
            <w:rFonts w:ascii="Cambria Math" w:eastAsiaTheme="minorEastAsia" w:hAnsi="Cambria Math"/>
          </w:rPr>
          <m:t>Crosswin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xml:space="preserve"> Slope and </w:t>
      </w:r>
      <m:oMath>
        <m:r>
          <w:rPr>
            <w:rFonts w:ascii="Cambria Math" w:eastAsiaTheme="minorEastAsia" w:hAnsi="Cambria Math"/>
          </w:rPr>
          <m:t>y–intercept</m:t>
        </m:r>
      </m:oMath>
    </w:p>
    <w:p w14:paraId="75B257E2" w14:textId="264351CA" w:rsidR="00443A79" w:rsidRDefault="00443A79"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Spread</w:t>
      </w:r>
    </w:p>
    <w:p w14:paraId="189C81FD" w14:textId="54B9C12A" w:rsidR="00443A79" w:rsidRDefault="00443A79"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xml:space="preserve"> Slope and </w:t>
      </w:r>
      <m:oMath>
        <m:r>
          <w:rPr>
            <w:rFonts w:ascii="Cambria Math" w:eastAsiaTheme="minorEastAsia" w:hAnsi="Cambria Math"/>
          </w:rPr>
          <m:t>y–intercept</m:t>
        </m:r>
      </m:oMath>
    </w:p>
    <w:p w14:paraId="47339270" w14:textId="53C9A885" w:rsidR="00443A79" w:rsidRDefault="00443A79"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Spread</w:t>
      </w:r>
    </w:p>
    <w:p w14:paraId="3E281A3F" w14:textId="2833F6CA" w:rsidR="00E721AF" w:rsidRDefault="00443A79" w:rsidP="00DC2DC6">
      <w:pPr>
        <w:pStyle w:val="ListParagraph"/>
        <w:keepNext/>
        <w:numPr>
          <w:ilvl w:val="0"/>
          <w:numId w:val="39"/>
        </w:numPr>
      </w:pPr>
      <w:r>
        <w:t>Gy</w:t>
      </w:r>
      <w:r w:rsidR="000625C9">
        <w:t>bing Frequency per second</w:t>
      </w:r>
    </w:p>
    <w:p w14:paraId="3F360505" w14:textId="080F94CD" w:rsidR="00E721AF" w:rsidRDefault="00E721AF" w:rsidP="00E721AF">
      <w:pPr>
        <w:pStyle w:val="ListParagraph"/>
        <w:keepNext/>
        <w:numPr>
          <w:ilvl w:val="0"/>
          <w:numId w:val="39"/>
        </w:numPr>
      </w:pPr>
      <w:r>
        <w:t>Nominal Speed</w:t>
      </w:r>
    </w:p>
    <w:p w14:paraId="58CC362B" w14:textId="0E7DFEFE" w:rsidR="00E721AF" w:rsidRDefault="00E721AF" w:rsidP="00E721AF">
      <w:pPr>
        <w:pStyle w:val="ListParagraph"/>
        <w:keepNext/>
        <w:numPr>
          <w:ilvl w:val="0"/>
          <w:numId w:val="39"/>
        </w:numPr>
      </w:pPr>
      <w:r>
        <w:t>Use Rayleigh (Boolean)</w:t>
      </w:r>
    </w:p>
    <w:p w14:paraId="12AC0EB3" w14:textId="430B1B9D" w:rsidR="00E721AF" w:rsidRDefault="00E721AF" w:rsidP="00E721AF">
      <w:pPr>
        <w:pStyle w:val="Caption"/>
      </w:pPr>
      <w:bookmarkStart w:id="58" w:name="_Ref483197328"/>
      <w:bookmarkStart w:id="59" w:name="_Toc488415257"/>
      <w:r>
        <w:t xml:space="preserve">Table </w:t>
      </w:r>
      <w:r w:rsidR="00863D5E">
        <w:fldChar w:fldCharType="begin"/>
      </w:r>
      <w:r w:rsidR="00863D5E">
        <w:instrText xml:space="preserve"> SEQ Table \* ARABIC </w:instrText>
      </w:r>
      <w:r w:rsidR="00863D5E">
        <w:fldChar w:fldCharType="separate"/>
      </w:r>
      <w:r w:rsidR="00EB2454">
        <w:rPr>
          <w:noProof/>
        </w:rPr>
        <w:t>5</w:t>
      </w:r>
      <w:r w:rsidR="00863D5E">
        <w:rPr>
          <w:noProof/>
        </w:rPr>
        <w:fldChar w:fldCharType="end"/>
      </w:r>
      <w:bookmarkEnd w:id="58"/>
      <w:r>
        <w:t xml:space="preserve">: Leeway </w:t>
      </w:r>
      <w:r w:rsidR="001E73F9">
        <w:t>Data</w:t>
      </w:r>
      <w:bookmarkEnd w:id="59"/>
    </w:p>
    <w:p w14:paraId="71614C00" w14:textId="43875380" w:rsidR="00170125" w:rsidRDefault="000625C9" w:rsidP="00170125">
      <w:r>
        <w:t xml:space="preserve">For each particle, we make </w:t>
      </w:r>
      <w:r w:rsidR="0092610D">
        <w:t xml:space="preserve">3 </w:t>
      </w:r>
      <w:r>
        <w:t>random draws and convert a Leeway Data into that particle’s</w:t>
      </w:r>
      <w:r w:rsidR="0092610D">
        <w:t xml:space="preserve"> Leeway Calculator.  The data of a Leeway Calculator </w:t>
      </w:r>
      <w:r>
        <w:t xml:space="preserve">is given </w:t>
      </w:r>
      <w:r w:rsidR="00443A79">
        <w:t xml:space="preserve">in </w:t>
      </w:r>
      <w:r w:rsidR="00443A79">
        <w:fldChar w:fldCharType="begin"/>
      </w:r>
      <w:r w:rsidR="00443A79">
        <w:instrText xml:space="preserve"> REF _Ref487786955 \h </w:instrText>
      </w:r>
      <w:r w:rsidR="00443A79">
        <w:fldChar w:fldCharType="separate"/>
      </w:r>
      <w:r w:rsidR="00EB2454">
        <w:t xml:space="preserve">Table </w:t>
      </w:r>
      <w:r w:rsidR="00EB2454">
        <w:rPr>
          <w:noProof/>
        </w:rPr>
        <w:t>6</w:t>
      </w:r>
      <w:r w:rsidR="00443A79">
        <w:fldChar w:fldCharType="end"/>
      </w:r>
      <w:r>
        <w:t>:</w:t>
      </w:r>
    </w:p>
    <w:p w14:paraId="034C2C80" w14:textId="0B2E9599" w:rsidR="00443A79" w:rsidRDefault="00443A79" w:rsidP="00443A79">
      <w:pPr>
        <w:pStyle w:val="ListParagraph"/>
        <w:keepNext/>
        <w:numPr>
          <w:ilvl w:val="0"/>
          <w:numId w:val="40"/>
        </w:numPr>
      </w:pPr>
      <m:oMath>
        <m:r>
          <w:rPr>
            <w:rFonts w:ascii="Cambria Math" w:hAnsi="Cambria Math"/>
          </w:rPr>
          <m:t>Downwind</m:t>
        </m:r>
      </m:oMath>
      <w:r>
        <w:rPr>
          <w:rFonts w:eastAsiaTheme="minorEastAsia"/>
        </w:rPr>
        <w:t xml:space="preserve"> Slope and </w:t>
      </w:r>
      <m:oMath>
        <m:r>
          <w:rPr>
            <w:rFonts w:ascii="Cambria Math" w:eastAsiaTheme="minorEastAsia" w:hAnsi="Cambria Math"/>
          </w:rPr>
          <m:t>y–intercept</m:t>
        </m:r>
      </m:oMath>
    </w:p>
    <w:p w14:paraId="1C53E7B8" w14:textId="18D253FA" w:rsidR="00443A79" w:rsidRDefault="00443A79" w:rsidP="00443A79">
      <w:pPr>
        <w:pStyle w:val="ListParagraph"/>
        <w:keepNext/>
        <w:numPr>
          <w:ilvl w:val="0"/>
          <w:numId w:val="40"/>
        </w:numPr>
      </w:pPr>
      <m:oMath>
        <m:r>
          <w:rPr>
            <w:rFonts w:ascii="Cambria Math" w:eastAsiaTheme="minorEastAsia" w:hAnsi="Cambria Math"/>
          </w:rPr>
          <m:t>Crosswin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xml:space="preserve"> Slope and </w:t>
      </w:r>
      <m:oMath>
        <m:r>
          <w:rPr>
            <w:rFonts w:ascii="Cambria Math" w:eastAsiaTheme="minorEastAsia" w:hAnsi="Cambria Math"/>
          </w:rPr>
          <m:t>y–intercept</m:t>
        </m:r>
      </m:oMath>
    </w:p>
    <w:p w14:paraId="7DD744F3" w14:textId="77777777" w:rsidR="00443A79" w:rsidRDefault="00443A79" w:rsidP="00443A79">
      <w:pPr>
        <w:pStyle w:val="ListParagraph"/>
        <w:keepNext/>
        <w:numPr>
          <w:ilvl w:val="0"/>
          <w:numId w:val="40"/>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xml:space="preserve"> Slope and </w:t>
      </w:r>
      <m:oMath>
        <m:r>
          <w:rPr>
            <w:rFonts w:ascii="Cambria Math" w:eastAsiaTheme="minorEastAsia" w:hAnsi="Cambria Math"/>
          </w:rPr>
          <m:t>y–intercept</m:t>
        </m:r>
      </m:oMath>
    </w:p>
    <w:p w14:paraId="293D9D01" w14:textId="14D77853" w:rsidR="000625C9" w:rsidRDefault="00443A79" w:rsidP="00443A79">
      <w:pPr>
        <w:pStyle w:val="ListParagraph"/>
        <w:keepNext/>
        <w:numPr>
          <w:ilvl w:val="0"/>
          <w:numId w:val="40"/>
        </w:numPr>
      </w:pPr>
      <w:r>
        <w:t>Gy</w:t>
      </w:r>
      <w:r w:rsidR="000625C9">
        <w:t>bing Frequency (</w:t>
      </w:r>
      <w:r>
        <w:t>Copied over from Leeway Data</w:t>
      </w:r>
      <w:r w:rsidR="000625C9">
        <w:t>)</w:t>
      </w:r>
    </w:p>
    <w:p w14:paraId="3BBCE5C3" w14:textId="48ACAA5D" w:rsidR="000625C9" w:rsidRDefault="000625C9" w:rsidP="000625C9">
      <w:pPr>
        <w:pStyle w:val="ListParagraph"/>
        <w:keepNext/>
        <w:numPr>
          <w:ilvl w:val="0"/>
          <w:numId w:val="40"/>
        </w:numPr>
      </w:pPr>
      <w:r>
        <w:t>Using plus (Boolean)</w:t>
      </w:r>
    </w:p>
    <w:p w14:paraId="58C73EBB" w14:textId="12076327" w:rsidR="000625C9" w:rsidRDefault="000625C9" w:rsidP="000625C9">
      <w:pPr>
        <w:pStyle w:val="ListParagraph"/>
        <w:keepNext/>
        <w:numPr>
          <w:ilvl w:val="0"/>
          <w:numId w:val="40"/>
        </w:numPr>
      </w:pPr>
      <w:r>
        <w:t xml:space="preserve">Next </w:t>
      </w:r>
      <w:r w:rsidR="0092610D">
        <w:t xml:space="preserve">gybing </w:t>
      </w:r>
      <w:r>
        <w:t>‘flip’ (</w:t>
      </w:r>
      <w:r w:rsidR="00443A79">
        <w:t xml:space="preserve">point-in-time </w:t>
      </w:r>
      <w:r>
        <w:t>seconds)</w:t>
      </w:r>
    </w:p>
    <w:p w14:paraId="6EBE846A" w14:textId="7CD62DAE" w:rsidR="000625C9" w:rsidRDefault="000625C9" w:rsidP="000625C9">
      <w:pPr>
        <w:pStyle w:val="Caption"/>
      </w:pPr>
      <w:bookmarkStart w:id="60" w:name="_Ref487786955"/>
      <w:bookmarkStart w:id="61" w:name="_Toc488415258"/>
      <w:r>
        <w:t xml:space="preserve">Table </w:t>
      </w:r>
      <w:r w:rsidR="00863D5E">
        <w:fldChar w:fldCharType="begin"/>
      </w:r>
      <w:r w:rsidR="00863D5E">
        <w:instrText xml:space="preserve"> SEQ Table \* ARABIC </w:instrText>
      </w:r>
      <w:r w:rsidR="00863D5E">
        <w:fldChar w:fldCharType="separate"/>
      </w:r>
      <w:r w:rsidR="00EB2454">
        <w:rPr>
          <w:noProof/>
        </w:rPr>
        <w:t>6</w:t>
      </w:r>
      <w:r w:rsidR="00863D5E">
        <w:rPr>
          <w:noProof/>
        </w:rPr>
        <w:fldChar w:fldCharType="end"/>
      </w:r>
      <w:bookmarkEnd w:id="60"/>
      <w:r>
        <w:t>: Leeway Calculator</w:t>
      </w:r>
      <w:bookmarkEnd w:id="61"/>
    </w:p>
    <w:p w14:paraId="77B077F6" w14:textId="055D0603" w:rsidR="000625C9" w:rsidRDefault="0092610D" w:rsidP="000625C9">
      <w:r>
        <w:t>For an individual particle, t</w:t>
      </w:r>
      <w:r w:rsidR="000625C9" w:rsidRPr="000625C9">
        <w:t>he first 4 entries of this table are constant; the last two are used to determine when to switch from cr</w:t>
      </w:r>
      <w:r>
        <w:t>osswind-p</w:t>
      </w:r>
      <w:r w:rsidR="00A82113">
        <w:t>lus to crosswind-minus, and these</w:t>
      </w:r>
      <w:r>
        <w:t xml:space="preserve"> change </w:t>
      </w:r>
      <w:r w:rsidR="00A82113">
        <w:t xml:space="preserve">during the </w:t>
      </w:r>
      <w:r>
        <w:t>simulation.</w:t>
      </w:r>
    </w:p>
    <w:p w14:paraId="576D95A9" w14:textId="4533CA43" w:rsidR="0092610D" w:rsidRDefault="0092610D" w:rsidP="0092610D">
      <w:pPr>
        <w:pStyle w:val="Heading2"/>
      </w:pPr>
      <w:bookmarkStart w:id="62" w:name="_Toc488415234"/>
      <w:r>
        <w:t>Creating a Leeway Calculator</w:t>
      </w:r>
      <w:bookmarkEnd w:id="62"/>
    </w:p>
    <w:p w14:paraId="16621978" w14:textId="012AB502" w:rsidR="0092610D" w:rsidRDefault="00A82113" w:rsidP="000625C9">
      <w:r>
        <w:t xml:space="preserve">A Leeway Calculator requires a Leeway Data and 3 truncated </w:t>
      </w:r>
      <m:oMath>
        <m:r>
          <w:rPr>
            <w:rFonts w:ascii="Cambria Math" w:hAnsi="Cambria Math"/>
          </w:rPr>
          <m:t>N(0,1)</m:t>
        </m:r>
      </m:oMath>
      <w:r>
        <w:t xml:space="preserve"> draws; one for each of </w:t>
      </w:r>
      <m:oMath>
        <m:r>
          <w:rPr>
            <w:rFonts w:ascii="Cambria Math" w:hAnsi="Cambria Math"/>
          </w:rPr>
          <m:t>{downwind, 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croswin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t xml:space="preserve">.  We will describe how the </w:t>
      </w:r>
      <m:oMath>
        <m:r>
          <w:rPr>
            <w:rFonts w:ascii="Cambria Math" w:hAnsi="Cambria Math"/>
          </w:rPr>
          <m:t>Downwind</m:t>
        </m:r>
      </m:oMath>
      <w:r w:rsidR="002C5271">
        <w:t xml:space="preserve"> Slope and </w:t>
      </w:r>
      <m:oMath>
        <m:r>
          <w:rPr>
            <w:rFonts w:ascii="Cambria Math" w:hAnsi="Cambria Math"/>
          </w:rPr>
          <m:t>y–intercept</m:t>
        </m:r>
      </m:oMath>
      <w:r>
        <w:t xml:space="preserve"> of a Leeway Data is combined with a random draw, to get the </w:t>
      </w:r>
      <m:oMath>
        <m:r>
          <w:rPr>
            <w:rFonts w:ascii="Cambria Math" w:hAnsi="Cambria Math"/>
          </w:rPr>
          <m:t>Downwind</m:t>
        </m:r>
      </m:oMath>
      <w:r w:rsidR="002C5271">
        <w:t xml:space="preserve"> Slope and </w:t>
      </w:r>
      <m:oMath>
        <m:r>
          <w:rPr>
            <w:rFonts w:ascii="Cambria Math" w:hAnsi="Cambria Math"/>
          </w:rPr>
          <m:t>y–intercept</m:t>
        </m:r>
      </m:oMath>
      <w:r w:rsidR="002C5271">
        <w:t xml:space="preserve"> </w:t>
      </w:r>
      <w:r>
        <w:t xml:space="preserve">of a Leeway Calculator; the fields of a Leeway Calculator corresponding to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and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are created similarly.</w:t>
      </w:r>
    </w:p>
    <w:p w14:paraId="02BE9B07" w14:textId="7305EE7F" w:rsidR="00A82113" w:rsidRDefault="002C5271" w:rsidP="000625C9">
      <w:r>
        <w:t xml:space="preserve">A Leeway Data has a </w:t>
      </w:r>
      <m:oMath>
        <m:r>
          <w:rPr>
            <w:rFonts w:ascii="Cambria Math" w:hAnsi="Cambria Math"/>
          </w:rPr>
          <m:t>Downwind</m:t>
        </m:r>
      </m:oMath>
      <w:r>
        <w:t xml:space="preserve"> Slope and </w:t>
      </w:r>
      <m:oMath>
        <m:r>
          <w:rPr>
            <w:rFonts w:ascii="Cambria Math" w:hAnsi="Cambria Math"/>
          </w:rPr>
          <m:t>y–intercept</m:t>
        </m:r>
      </m:oMath>
      <w:r>
        <w:t xml:space="preserve">.  These are illustrated in </w:t>
      </w:r>
      <w:r>
        <w:fldChar w:fldCharType="begin"/>
      </w:r>
      <w:r>
        <w:instrText xml:space="preserve"> REF _Ref487788117 \h </w:instrText>
      </w:r>
      <w:r>
        <w:fldChar w:fldCharType="separate"/>
      </w:r>
      <w:r w:rsidR="00EB2454">
        <w:t xml:space="preserve">Figure </w:t>
      </w:r>
      <w:r w:rsidR="00EB2454">
        <w:rPr>
          <w:noProof/>
        </w:rPr>
        <w:t>9</w:t>
      </w:r>
      <w:r>
        <w:fldChar w:fldCharType="end"/>
      </w:r>
      <w:r>
        <w:t xml:space="preserve">.  There,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is the </w:t>
      </w:r>
      <m:oMath>
        <m:r>
          <w:rPr>
            <w:rFonts w:ascii="Cambria Math" w:hAnsi="Cambria Math"/>
          </w:rPr>
          <m:t>Downwind</m:t>
        </m:r>
      </m:oMath>
      <w:r>
        <w:t xml:space="preserve"> slope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the </w:t>
      </w:r>
      <m:oMath>
        <m:r>
          <w:rPr>
            <w:rFonts w:ascii="Cambria Math" w:hAnsi="Cambria Math"/>
          </w:rPr>
          <m:t>ownwind</m:t>
        </m:r>
      </m:oMath>
      <w:r>
        <w:t xml:space="preserve"> </w:t>
      </w:r>
      <m:oMath>
        <m:r>
          <w:rPr>
            <w:rFonts w:ascii="Cambria Math" w:hAnsi="Cambria Math"/>
          </w:rPr>
          <m:t>y–intercept</m:t>
        </m:r>
      </m:oMath>
      <w:r>
        <w:t xml:space="preserve">.  </w:t>
      </w:r>
      <w:r w:rsidR="00A82113">
        <w:t xml:space="preserve">This is the standard equation of a line </w:t>
      </w:r>
      <w:r>
        <w:t xml:space="preserve">from high school math.  </w:t>
      </w:r>
      <w:r w:rsidR="008B4029">
        <w:t xml:space="preserve">Note that there is a Downwind spread value </w:t>
      </w:r>
      <m:oMath>
        <m:r>
          <w:rPr>
            <w:rFonts w:ascii="Cambria Math" w:hAnsi="Cambria Math"/>
          </w:rPr>
          <m:t>σ</m:t>
        </m:r>
      </m:oMath>
      <w:r>
        <w:t xml:space="preserve"> also in the Leeway Data, and our goal is to pick random “lines” </w:t>
      </w:r>
      <m:oMath>
        <m:r>
          <w:rPr>
            <w:rFonts w:ascii="Cambria Math" w:hAnsi="Cambria Math"/>
          </w:rPr>
          <m:t>y=mx+b</m:t>
        </m:r>
      </m:oMath>
      <w:r>
        <w:t xml:space="preserve"> so that the spread of the </w:t>
      </w:r>
      <m:oMath>
        <m:r>
          <w:rPr>
            <w:rFonts w:ascii="Cambria Math" w:hAnsi="Cambria Math"/>
          </w:rPr>
          <m:t>y-coordinate</m:t>
        </m:r>
      </m:oMath>
      <w:r>
        <w:t>s at the nominal speed is the prescribed spread from the Leeway Data.</w:t>
      </w:r>
    </w:p>
    <w:p w14:paraId="185C386E" w14:textId="17C4F7BF" w:rsidR="002C5271" w:rsidRDefault="002C5271" w:rsidP="002C5271">
      <w:r>
        <w:t xml:space="preserve">There are three ways of achieving this spread.  We use one way if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xml:space="preserve">, another if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and a third way if the user has requested that we use a Rayleigh distribution.  We skip the details here.</w:t>
      </w:r>
    </w:p>
    <w:p w14:paraId="68DFBAFA" w14:textId="03F5CB9E" w:rsidR="00366D49" w:rsidRDefault="00366D49" w:rsidP="000625C9">
      <w:r>
        <w:rPr>
          <w:noProof/>
        </w:rPr>
        <w:lastRenderedPageBreak/>
        <mc:AlternateContent>
          <mc:Choice Requires="wpc">
            <w:drawing>
              <wp:inline distT="0" distB="0" distL="0" distR="0" wp14:anchorId="42CC3759" wp14:editId="721327F9">
                <wp:extent cx="4767580" cy="2188029"/>
                <wp:effectExtent l="0" t="0" r="0" b="317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traight Arrow Connector 13"/>
                        <wps:cNvCnPr/>
                        <wps:spPr>
                          <a:xfrm flipH="1" flipV="1">
                            <a:off x="793255" y="411720"/>
                            <a:ext cx="9524" cy="1483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93297" y="1885408"/>
                            <a:ext cx="2571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802822" y="113758"/>
                            <a:ext cx="19812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145847" y="361408"/>
                            <a:ext cx="0" cy="151447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793297" y="1132933"/>
                            <a:ext cx="2371725" cy="2857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240972" y="1854815"/>
                            <a:ext cx="1400175" cy="333376"/>
                          </a:xfrm>
                          <a:prstGeom prst="rect">
                            <a:avLst/>
                          </a:prstGeom>
                          <a:noFill/>
                          <a:ln w="6350">
                            <a:noFill/>
                          </a:ln>
                        </wps:spPr>
                        <wps:txbx>
                          <w:txbxContent>
                            <w:p w14:paraId="3293F004" w14:textId="58FE3D80" w:rsidR="0064112E" w:rsidRDefault="0064112E">
                              <m:oMathPara>
                                <m:oMath>
                                  <m:r>
                                    <w:rPr>
                                      <w:rFonts w:ascii="Cambria Math" w:hAnsi="Cambria Math"/>
                                    </w:rPr>
                                    <m:t>Wind Speed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18"/>
                        <wps:cNvSpPr txBox="1"/>
                        <wps:spPr>
                          <a:xfrm rot="16200000">
                            <a:off x="31314" y="789974"/>
                            <a:ext cx="1190507" cy="333375"/>
                          </a:xfrm>
                          <a:prstGeom prst="rect">
                            <a:avLst/>
                          </a:prstGeom>
                          <a:noFill/>
                          <a:ln w="6350">
                            <a:noFill/>
                          </a:ln>
                        </wps:spPr>
                        <wps:txbx>
                          <w:txbxContent>
                            <w:p w14:paraId="501905C8" w14:textId="67AF4761" w:rsidR="0064112E" w:rsidRDefault="0064112E" w:rsidP="00366D49">
                              <w:pPr>
                                <w:pStyle w:val="NormalWeb"/>
                                <w:spacing w:before="0" w:beforeAutospacing="0" w:after="200" w:afterAutospacing="0" w:line="276" w:lineRule="auto"/>
                              </w:pPr>
                              <w:r>
                                <w:rPr>
                                  <w:rFonts w:ascii="Palatino Linotype" w:eastAsia="HGSMinchoE" w:hAnsi="Palatino Linotype"/>
                                  <w:sz w:val="22"/>
                                  <w:szCs w:val="22"/>
                                </w:rPr>
                                <w:t>Particle Speed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240972" y="1462749"/>
                            <a:ext cx="3114991" cy="392066"/>
                          </a:xfrm>
                          <a:prstGeom prst="rect">
                            <a:avLst/>
                          </a:prstGeom>
                          <a:noFill/>
                          <a:ln w="6350">
                            <a:noFill/>
                          </a:ln>
                        </wps:spPr>
                        <wps:txbx>
                          <w:txbxContent>
                            <w:p w14:paraId="5A0E5686" w14:textId="6EB89C7A" w:rsidR="0064112E" w:rsidRDefault="0064112E">
                              <m:oMathPara>
                                <m:oMath>
                                  <m:r>
                                    <w:rPr>
                                      <w:rFonts w:ascii="Cambria Math" w:hAnsi="Cambria Math"/>
                                    </w:rPr>
                                    <m:t>Wind Speed=Nominal Speed (20 Kts)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rot="19983694">
                            <a:off x="570559" y="729445"/>
                            <a:ext cx="1250834" cy="388961"/>
                          </a:xfrm>
                          <a:prstGeom prst="rect">
                            <a:avLst/>
                          </a:prstGeom>
                          <a:noFill/>
                          <a:ln w="6350">
                            <a:noFill/>
                          </a:ln>
                        </wps:spPr>
                        <wps:txbx>
                          <w:txbxContent>
                            <w:p w14:paraId="110A2E1F" w14:textId="07A9B9D8" w:rsidR="0064112E" w:rsidRPr="00542B8F" w:rsidRDefault="0064112E">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ight Brace 12"/>
                        <wps:cNvSpPr/>
                        <wps:spPr>
                          <a:xfrm>
                            <a:off x="818121" y="1193510"/>
                            <a:ext cx="139819" cy="661029"/>
                          </a:xfrm>
                          <a:prstGeom prst="rightBrace">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83765" y="1403966"/>
                            <a:ext cx="511629" cy="359520"/>
                          </a:xfrm>
                          <a:prstGeom prst="rect">
                            <a:avLst/>
                          </a:prstGeom>
                          <a:noFill/>
                          <a:ln w="6350">
                            <a:noFill/>
                          </a:ln>
                        </wps:spPr>
                        <wps:txbx>
                          <w:txbxContent>
                            <w:p w14:paraId="0B7819DB" w14:textId="5F052CF2" w:rsidR="0064112E" w:rsidRDefault="00863D5E">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2188027" y="424455"/>
                            <a:ext cx="511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111814" y="380993"/>
                            <a:ext cx="587829" cy="413658"/>
                          </a:xfrm>
                          <a:prstGeom prst="rect">
                            <a:avLst/>
                          </a:prstGeom>
                          <a:noFill/>
                          <a:ln w="6350">
                            <a:noFill/>
                          </a:ln>
                        </wps:spPr>
                        <wps:txbx>
                          <w:txbxContent>
                            <w:p w14:paraId="5E056498" w14:textId="2A032184" w:rsidR="0064112E" w:rsidRDefault="0064112E">
                              <m:oMathPara>
                                <m:oMath>
                                  <m:r>
                                    <m:rPr>
                                      <m:sty m:val="p"/>
                                    </m:rPr>
                                    <w:rPr>
                                      <w:rFonts w:ascii="Cambria Math" w:hAnsi="Cambria Math"/>
                                    </w:rPr>
                                    <m:t>Δ</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677885" y="174171"/>
                            <a:ext cx="0" cy="261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460172" y="174228"/>
                            <a:ext cx="642257" cy="413657"/>
                          </a:xfrm>
                          <a:prstGeom prst="rect">
                            <a:avLst/>
                          </a:prstGeom>
                          <a:noFill/>
                          <a:ln w="6350">
                            <a:noFill/>
                          </a:ln>
                        </wps:spPr>
                        <wps:txbx>
                          <w:txbxContent>
                            <w:p w14:paraId="5CD0C0BE" w14:textId="43F8E12C" w:rsidR="0064112E" w:rsidRDefault="0064112E">
                              <m:oMathPara>
                                <m:oMath>
                                  <m:r>
                                    <m:rPr>
                                      <m:sty m:val="p"/>
                                    </m:rPr>
                                    <w:rPr>
                                      <w:rFonts w:ascii="Cambria Math" w:hAnsi="Cambria Math"/>
                                    </w:rPr>
                                    <m:t>Δ</m:t>
                                  </m:r>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242457" y="674914"/>
                            <a:ext cx="1349829" cy="326571"/>
                          </a:xfrm>
                          <a:prstGeom prst="rect">
                            <a:avLst/>
                          </a:prstGeom>
                          <a:noFill/>
                          <a:ln w="6350">
                            <a:noFill/>
                          </a:ln>
                        </wps:spPr>
                        <wps:txbx>
                          <w:txbxContent>
                            <w:p w14:paraId="7033D01B" w14:textId="0EEFB068" w:rsidR="0064112E" w:rsidRDefault="00863D5E">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CC3759" id="Canvas 2" o:spid="_x0000_s1099" editas="canvas" style="width:375.4pt;height:172.3pt;mso-position-horizontal-relative:char;mso-position-vertical-relative:line" coordsize="47675,2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">
                <v:shape id="_x0000_s1100" type="#_x0000_t75" style="position:absolute;width:47675;height:21875;visibility:visible;mso-wrap-style:square">
                  <v:fill o:detectmouseclick="t"/>
                  <v:path o:connecttype="none"/>
                </v:shape>
                <v:shape id="Straight Arrow Connector 13" o:spid="_x0000_s1101" type="#_x0000_t32" style="position:absolute;left:7932;top:4117;width:95;height:148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566daf [3044]">
                  <v:stroke endarrow="block"/>
                </v:shape>
                <v:shape id="Straight Arrow Connector 14" o:spid="_x0000_s1102" type="#_x0000_t32" style="position:absolute;left:7932;top:18854;width:25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566daf [3044]">
                  <v:stroke endarrow="block"/>
                </v:shape>
                <v:shape id="Straight Arrow Connector 16" o:spid="_x0000_s1103" type="#_x0000_t32" style="position:absolute;left:8028;top:1137;width:19812;height:10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566daf [3044]">
                  <v:stroke endarrow="block"/>
                </v:shape>
                <v:shape id="Straight Arrow Connector 17" o:spid="_x0000_s1104" type="#_x0000_t32" style="position:absolute;left:21458;top:3614;width:0;height:1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" strokecolor="#566daf [3044]"/>
                <v:shape id="Straight Arrow Connector 83" o:spid="_x0000_s1105" type="#_x0000_t32" style="position:absolute;left:7932;top:11329;width:23718;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" strokecolor="#566daf [3044]"/>
                <v:shape id="Text Box 18" o:spid="_x0000_s1106" type="#_x0000_t202" style="position:absolute;left:12409;top:18548;width:140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293F004" w14:textId="58FE3D80" w:rsidR="0064112E" w:rsidRDefault="0064112E">
                        <m:oMathPara>
                          <m:oMath>
                            <m:r>
                              <w:rPr>
                                <w:rFonts w:ascii="Cambria Math" w:hAnsi="Cambria Math"/>
                              </w:rPr>
                              <m:t>Wind Speed</m:t>
                            </m:r>
                          </m:oMath>
                        </m:oMathPara>
                      </w:p>
                    </w:txbxContent>
                  </v:textbox>
                </v:shape>
                <v:shape id="Text Box 18" o:spid="_x0000_s1107" type="#_x0000_t202" style="position:absolute;left:312;top:7900;width:11905;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" filled="f" stroked="f" strokeweight=".5pt">
                  <v:textbox>
                    <w:txbxContent>
                      <w:p w14:paraId="501905C8" w14:textId="67AF4761" w:rsidR="0064112E" w:rsidRDefault="0064112E" w:rsidP="00366D49">
                        <w:pPr>
                          <w:pStyle w:val="NormalWeb"/>
                          <w:spacing w:before="0" w:beforeAutospacing="0" w:after="200" w:afterAutospacing="0" w:line="276" w:lineRule="auto"/>
                        </w:pPr>
                        <w:r>
                          <w:rPr>
                            <w:rFonts w:ascii="Palatino Linotype" w:eastAsia="HGSMinchoE" w:hAnsi="Palatino Linotype"/>
                            <w:sz w:val="22"/>
                            <w:szCs w:val="22"/>
                          </w:rPr>
                          <w:t>Particle Speed</w:t>
                        </w:r>
                      </w:p>
                    </w:txbxContent>
                  </v:textbox>
                </v:shape>
                <v:shape id="Text Box 21" o:spid="_x0000_s1108" type="#_x0000_t202" style="position:absolute;left:12409;top:14627;width:31150;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A0E5686" w14:textId="6EB89C7A" w:rsidR="0064112E" w:rsidRDefault="0064112E">
                        <m:oMathPara>
                          <m:oMath>
                            <m:r>
                              <w:rPr>
                                <w:rFonts w:ascii="Cambria Math" w:hAnsi="Cambria Math"/>
                              </w:rPr>
                              <m:t>Wind Speed=Nominal Speed (20 Kts)</m:t>
                            </m:r>
                          </m:oMath>
                        </m:oMathPara>
                      </w:p>
                    </w:txbxContent>
                  </v:textbox>
                </v:shape>
                <v:shape id="Text Box 22" o:spid="_x0000_s1109" type="#_x0000_t202" style="position:absolute;left:5705;top:7294;width:12508;height:3890;rotation:-176543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" filled="f" stroked="f" strokeweight=".5pt">
                  <v:textbox>
                    <w:txbxContent>
                      <w:p w14:paraId="110A2E1F" w14:textId="07A9B9D8" w:rsidR="0064112E" w:rsidRPr="00542B8F" w:rsidRDefault="0064112E">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110" type="#_x0000_t88" style="position:absolute;left:8181;top:11935;width:1398;height:6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" adj="381" strokecolor="#566daf [3044]"/>
                <v:shape id="Text Box 19" o:spid="_x0000_s1111" type="#_x0000_t202" style="position:absolute;left:7837;top:14039;width:5116;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B7819DB" w14:textId="5F052CF2" w:rsidR="0064112E" w:rsidRDefault="00863D5E">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v:textbox>
                </v:shape>
                <v:line id="Straight Connector 20" o:spid="_x0000_s1112" style="position:absolute;visibility:visible;mso-wrap-style:square" from="21880,4244" to="26996,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566daf [3044]"/>
                <v:shape id="Text Box 31" o:spid="_x0000_s1113" type="#_x0000_t202" style="position:absolute;left:21118;top:3809;width:5878;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E056498" w14:textId="2A032184" w:rsidR="0064112E" w:rsidRDefault="0064112E">
                        <m:oMathPara>
                          <m:oMath>
                            <m:r>
                              <m:rPr>
                                <m:sty m:val="p"/>
                              </m:rPr>
                              <w:rPr>
                                <w:rFonts w:ascii="Cambria Math" w:hAnsi="Cambria Math"/>
                              </w:rPr>
                              <m:t>Δ</m:t>
                            </m:r>
                            <m:r>
                              <w:rPr>
                                <w:rFonts w:ascii="Cambria Math" w:hAnsi="Cambria Math"/>
                              </w:rPr>
                              <m:t>x</m:t>
                            </m:r>
                          </m:oMath>
                        </m:oMathPara>
                      </w:p>
                    </w:txbxContent>
                  </v:textbox>
                </v:shape>
                <v:line id="Straight Connector 33" o:spid="_x0000_s1114" style="position:absolute;flip:y;visibility:visible;mso-wrap-style:square" from="26778,1741" to="26778,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" strokecolor="#566daf [3044]"/>
                <v:shape id="Text Box 35" o:spid="_x0000_s1115" type="#_x0000_t202" style="position:absolute;left:24601;top:1742;width:6423;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CD0C0BE" w14:textId="43F8E12C" w:rsidR="0064112E" w:rsidRDefault="0064112E">
                        <m:oMathPara>
                          <m:oMath>
                            <m:r>
                              <m:rPr>
                                <m:sty m:val="p"/>
                              </m:rPr>
                              <w:rPr>
                                <w:rFonts w:ascii="Cambria Math" w:hAnsi="Cambria Math"/>
                              </w:rPr>
                              <m:t>Δ</m:t>
                            </m:r>
                            <m:r>
                              <w:rPr>
                                <w:rFonts w:ascii="Cambria Math" w:hAnsi="Cambria Math"/>
                              </w:rPr>
                              <m:t>y</m:t>
                            </m:r>
                          </m:oMath>
                        </m:oMathPara>
                      </w:p>
                    </w:txbxContent>
                  </v:textbox>
                </v:shape>
                <v:shape id="Text Box 38" o:spid="_x0000_s1116" type="#_x0000_t202" style="position:absolute;left:22424;top:6749;width:13498;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033D01B" w14:textId="0EEFB068" w:rsidR="0064112E" w:rsidRDefault="00863D5E">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m:t>
                            </m:r>
                          </m:oMath>
                        </m:oMathPara>
                      </w:p>
                    </w:txbxContent>
                  </v:textbox>
                </v:shape>
                <w10:anchorlock/>
              </v:group>
            </w:pict>
          </mc:Fallback>
        </mc:AlternateContent>
      </w:r>
    </w:p>
    <w:p w14:paraId="079120ED" w14:textId="3F80500F" w:rsidR="00F907CE" w:rsidRDefault="00F907CE" w:rsidP="00F907CE">
      <w:pPr>
        <w:pStyle w:val="Caption"/>
      </w:pPr>
      <w:bookmarkStart w:id="63" w:name="_Ref487788117"/>
      <w:bookmarkStart w:id="64" w:name="_Ref487788084"/>
      <w:bookmarkStart w:id="65" w:name="_Toc488415270"/>
      <w:r>
        <w:t xml:space="preserve">Figure </w:t>
      </w:r>
      <w:r w:rsidR="00863D5E">
        <w:fldChar w:fldCharType="begin"/>
      </w:r>
      <w:r w:rsidR="00863D5E">
        <w:instrText xml:space="preserve"> SEQ Figure \* ARABIC </w:instrText>
      </w:r>
      <w:r w:rsidR="00863D5E">
        <w:fldChar w:fldCharType="separate"/>
      </w:r>
      <w:r w:rsidR="00EB2454">
        <w:rPr>
          <w:noProof/>
        </w:rPr>
        <w:t>9</w:t>
      </w:r>
      <w:r w:rsidR="00863D5E">
        <w:rPr>
          <w:noProof/>
        </w:rPr>
        <w:fldChar w:fldCharType="end"/>
      </w:r>
      <w:bookmarkEnd w:id="63"/>
      <w:r>
        <w:t>: High School Equation of a Line</w:t>
      </w:r>
      <w:bookmarkEnd w:id="64"/>
      <w:bookmarkEnd w:id="65"/>
    </w:p>
    <w:p w14:paraId="2443282C" w14:textId="77381AB9" w:rsidR="0092610D" w:rsidRPr="000625C9" w:rsidRDefault="0092610D" w:rsidP="0092610D">
      <w:pPr>
        <w:pStyle w:val="Heading2"/>
      </w:pPr>
      <w:bookmarkStart w:id="66" w:name="_Toc488415235"/>
      <w:r>
        <w:t>Using a Leeway Calculator</w:t>
      </w:r>
      <w:bookmarkEnd w:id="66"/>
    </w:p>
    <w:p w14:paraId="5C59D84B" w14:textId="45674D21" w:rsidR="002C5271" w:rsidRDefault="002C5271" w:rsidP="002C5271">
      <w:r>
        <w:t xml:space="preserve">Once again, we emphasize that each particle has its own unchanging line </w:t>
      </w:r>
      <w:proofErr w:type="gramStart"/>
      <w:r>
        <w:t>similar to</w:t>
      </w:r>
      <w:proofErr w:type="gramEnd"/>
      <w:r>
        <w:t xml:space="preserve"> the one in </w:t>
      </w:r>
      <w:r>
        <w:fldChar w:fldCharType="begin"/>
      </w:r>
      <w:r>
        <w:instrText xml:space="preserve"> REF _Ref487788117 \h </w:instrText>
      </w:r>
      <w:r>
        <w:fldChar w:fldCharType="separate"/>
      </w:r>
      <w:r w:rsidR="00EB2454">
        <w:t xml:space="preserve">Figure </w:t>
      </w:r>
      <w:r w:rsidR="00EB2454">
        <w:rPr>
          <w:noProof/>
        </w:rPr>
        <w:t>9</w:t>
      </w:r>
      <w:r>
        <w:fldChar w:fldCharType="end"/>
      </w:r>
      <w:r>
        <w:t xml:space="preserve">, and that the </w:t>
      </w:r>
      <m:oMath>
        <m:r>
          <w:rPr>
            <w:rFonts w:ascii="Cambria Math" w:hAnsi="Cambria Math"/>
          </w:rPr>
          <m:t>y-coordinates</m:t>
        </m:r>
      </m:oMath>
      <w:r>
        <w:t xml:space="preserve"> of these lines at the n</w:t>
      </w:r>
      <w:proofErr w:type="spellStart"/>
      <w:r>
        <w:t>ominal</w:t>
      </w:r>
      <w:proofErr w:type="spellEnd"/>
      <w:r>
        <w:t xml:space="preserve"> speed, will have a spread that is specified in </w:t>
      </w:r>
      <w:proofErr w:type="spellStart"/>
      <w:r w:rsidRPr="002C5271">
        <w:rPr>
          <w:rFonts w:ascii="Courier New" w:hAnsi="Courier New"/>
        </w:rPr>
        <w:t>Sim.properties</w:t>
      </w:r>
      <w:proofErr w:type="spellEnd"/>
      <w:r>
        <w:t xml:space="preserve">.  It </w:t>
      </w:r>
      <w:proofErr w:type="gramStart"/>
      <w:r>
        <w:t>actually has</w:t>
      </w:r>
      <w:proofErr w:type="gramEnd"/>
      <w:r>
        <w:t xml:space="preserve"> one of these for each of </w:t>
      </w:r>
      <m:oMath>
        <m:r>
          <w:rPr>
            <w:rFonts w:ascii="Cambria Math" w:hAnsi="Cambria Math"/>
          </w:rPr>
          <m:t>Downwind</m:t>
        </m:r>
      </m:oMath>
      <w:r>
        <w:t xml:space="preserv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and 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We call these the </w:t>
      </w:r>
      <w:r w:rsidRPr="002C5271">
        <w:rPr>
          <w:i/>
        </w:rPr>
        <w:t>affine</w:t>
      </w:r>
      <w:r>
        <w:t xml:space="preserve"> functions of </w:t>
      </w:r>
      <m:oMath>
        <m:r>
          <w:rPr>
            <w:rFonts w:ascii="Cambria Math" w:hAnsi="Cambria Math"/>
          </w:rPr>
          <m:t>Downwind</m:t>
        </m:r>
      </m:oMath>
      <w:r>
        <w:t xml:space="preserv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and 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5FF87B48" w14:textId="47FC3EBC" w:rsidR="002C5271" w:rsidRDefault="002C5271" w:rsidP="002C5271">
      <w:r>
        <w:t xml:space="preserve">When the assumed value for </w:t>
      </w:r>
      <m:oMath>
        <m:r>
          <w:rPr>
            <w:rFonts w:ascii="Cambria Math" w:hAnsi="Cambria Math"/>
          </w:rPr>
          <m:t>east</m:t>
        </m:r>
      </m:oMath>
      <w:r>
        <w:t xml:space="preserve"> and </w:t>
      </w:r>
      <m:oMath>
        <m:r>
          <w:rPr>
            <w:rFonts w:ascii="Cambria Math" w:hAnsi="Cambria Math"/>
          </w:rPr>
          <m:t>north</m:t>
        </m:r>
      </m:oMath>
      <w:r>
        <w:t xml:space="preserve"> are acquired from §</w:t>
      </w:r>
      <w:r>
        <w:fldChar w:fldCharType="begin"/>
      </w:r>
      <w:r>
        <w:instrText xml:space="preserve"> REF _Ref487788910 \w \h </w:instrText>
      </w:r>
      <w:r>
        <w:fldChar w:fldCharType="separate"/>
      </w:r>
      <w:r w:rsidR="00EB2454">
        <w:t>V.C</w:t>
      </w:r>
      <w:r>
        <w:fldChar w:fldCharType="end"/>
      </w:r>
      <w:r>
        <w:t xml:space="preserve">, they are converted to </w:t>
      </w:r>
      <m:oMath>
        <m:r>
          <w:rPr>
            <w:rFonts w:ascii="Cambria Math" w:hAnsi="Cambria Math"/>
          </w:rPr>
          <m:t>Downwind</m:t>
        </m:r>
      </m:oMath>
      <w:r>
        <w:t xml:space="preserve"> speed and direction, and the </w:t>
      </w:r>
      <m:oMath>
        <m:r>
          <w:rPr>
            <w:rFonts w:ascii="Cambria Math" w:hAnsi="Cambria Math"/>
          </w:rPr>
          <m:t>Downwind</m:t>
        </m:r>
      </m:oMath>
      <w:r>
        <w:t xml:space="preserve"> speed is used for the </w:t>
      </w:r>
      <m:oMath>
        <m:r>
          <w:rPr>
            <w:rFonts w:ascii="Cambria Math" w:hAnsi="Cambria Math"/>
          </w:rPr>
          <m:t>x-coordinate</m:t>
        </m:r>
      </m:oMath>
      <w:r>
        <w:t xml:space="preserve"> in the particle’s Leeway Calculator’s affine function to get the particle’s downwind speed.</w:t>
      </w:r>
    </w:p>
    <w:p w14:paraId="48969F38" w14:textId="7A32D449" w:rsidR="006549AB" w:rsidRDefault="002C5271" w:rsidP="000625C9">
      <w:r>
        <w:t xml:space="preserve">We use the same downwind speed in the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or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affine function to get the particle’s crosswind speed.  The crosswind direction is </w:t>
      </w:r>
      <m:oMath>
        <m:r>
          <w:rPr>
            <w:rFonts w:ascii="Cambria Math" w:hAnsi="Cambria Math"/>
          </w:rPr>
          <m:t>±90°</m:t>
        </m:r>
      </m:oMath>
      <w:r>
        <w:t xml:space="preserve"> from </w:t>
      </w:r>
      <m:oMath>
        <m:r>
          <w:rPr>
            <w:rFonts w:ascii="Cambria Math" w:hAnsi="Cambria Math"/>
          </w:rPr>
          <m:t>downwind</m:t>
        </m:r>
      </m:oMath>
      <w:r>
        <w:t xml:space="preserve">.  We stay with one of the </w:t>
      </w:r>
      <m:oMath>
        <m:r>
          <w:rPr>
            <w:rFonts w:ascii="Cambria Math" w:hAnsi="Cambria Math"/>
          </w:rPr>
          <m:t>Crosswind</m:t>
        </m:r>
      </m:oMath>
      <w:r>
        <w:t xml:space="preserve"> choices until the next gybing flip, flip to the other one and, at the same time, make a draw to determine how long to stay on that one.</w:t>
      </w:r>
    </w:p>
    <w:p w14:paraId="0B06F806" w14:textId="681876EF" w:rsidR="002C5271" w:rsidRPr="000625C9" w:rsidRDefault="002C5271" w:rsidP="000625C9">
      <w:r>
        <w:t xml:space="preserve">Adding the </w:t>
      </w:r>
      <m:oMath>
        <m:r>
          <w:rPr>
            <w:rFonts w:ascii="Cambria Math" w:hAnsi="Cambria Math"/>
          </w:rPr>
          <m:t>Downind</m:t>
        </m:r>
      </m:oMath>
      <w:r>
        <w:t xml:space="preserve"> and </w:t>
      </w:r>
      <m:oMath>
        <m:r>
          <w:rPr>
            <w:rFonts w:ascii="Cambria Math" w:hAnsi="Cambria Math"/>
          </w:rPr>
          <m:t>Crosswind</m:t>
        </m:r>
      </m:oMath>
      <w:r>
        <w:t xml:space="preserve"> vectors together gives us the </w:t>
      </w:r>
      <m:oMath>
        <m:r>
          <w:rPr>
            <w:rFonts w:ascii="Cambria Math" w:hAnsi="Cambria Math"/>
          </w:rPr>
          <m:t>winds movenet</m:t>
        </m:r>
      </m:oMath>
      <w:r>
        <w:t xml:space="preserve"> vector.</w:t>
      </w:r>
    </w:p>
    <w:p w14:paraId="00DB8673" w14:textId="5C2E2BB5" w:rsidR="00EC2D20" w:rsidRDefault="00EC2D20" w:rsidP="00EC2D20">
      <w:pPr>
        <w:pStyle w:val="Heading1"/>
      </w:pPr>
      <w:bookmarkStart w:id="67" w:name="_Ref482254011"/>
      <w:bookmarkStart w:id="68" w:name="_Toc488415236"/>
      <w:r>
        <w:t>Land Processing</w:t>
      </w:r>
      <w:bookmarkEnd w:id="67"/>
      <w:bookmarkEnd w:id="68"/>
    </w:p>
    <w:p w14:paraId="724FA088" w14:textId="0E9C2451" w:rsidR="006741D8" w:rsidRDefault="006741D8" w:rsidP="006741D8">
      <w:r>
        <w:t>Distress particles are driven by the environment as in §</w:t>
      </w:r>
      <w:r>
        <w:fldChar w:fldCharType="begin"/>
      </w:r>
      <w:r>
        <w:instrText xml:space="preserve"> REF _Ref487789452 \w \h </w:instrText>
      </w:r>
      <w:r>
        <w:fldChar w:fldCharType="separate"/>
      </w:r>
      <w:r w:rsidR="00EB2454">
        <w:t>V</w:t>
      </w:r>
      <w:r>
        <w:fldChar w:fldCharType="end"/>
      </w:r>
      <w:r>
        <w:t xml:space="preserve">.  For each time-step, </w:t>
      </w:r>
      <w:r w:rsidR="00DA2040">
        <w:t xml:space="preserve">this results in a small edge.  It’s small because the distress particles do not travel very far </w:t>
      </w:r>
      <w:proofErr w:type="gramStart"/>
      <w:r w:rsidR="00DA2040">
        <w:t>in a given</w:t>
      </w:r>
      <w:proofErr w:type="gramEnd"/>
      <w:r w:rsidR="00DA2040">
        <w:t xml:space="preserve"> time-step, which is typically 20 minutes for a non-riverine case, and 2 minutes for a riverine case.  Still, that can be enough time to cross some land boundary.  Sim supports two modes of simulation; sticky and slippery.  With a sticky mode, the particle will “stick” to the first land crossing it encounters.  With the far more complicated slippery case, Sim will attempt to keep the particle moving.  Either way, it’s worth taking a minute to outline how Sim </w:t>
      </w:r>
      <w:r w:rsidR="00DA2040">
        <w:rPr>
          <w:i/>
        </w:rPr>
        <w:t xml:space="preserve">finds </w:t>
      </w:r>
      <w:r w:rsidR="00DA2040">
        <w:t>the first land-edge that it crosses.</w:t>
      </w:r>
      <w:r w:rsidR="00EC4292">
        <w:t xml:space="preserve">  To do that, we must describe the shoreline data that we use.</w:t>
      </w:r>
    </w:p>
    <w:p w14:paraId="60E16194" w14:textId="4A996AAF" w:rsidR="00FF2A9C" w:rsidRDefault="00FF2A9C" w:rsidP="00FF2A9C">
      <w:pPr>
        <w:pStyle w:val="Heading2"/>
      </w:pPr>
      <w:bookmarkStart w:id="69" w:name="_Toc488415237"/>
      <w:r>
        <w:lastRenderedPageBreak/>
        <w:t>Shoreline Data Characteristics</w:t>
      </w:r>
      <w:bookmarkEnd w:id="69"/>
    </w:p>
    <w:p w14:paraId="620A9010" w14:textId="77777777" w:rsidR="00FB0FCC" w:rsidRDefault="00FB0FCC" w:rsidP="006741D8">
      <w:r>
        <w:t xml:space="preserve">We use some </w:t>
      </w:r>
      <w:proofErr w:type="gramStart"/>
      <w:r>
        <w:t>fairly intuitive</w:t>
      </w:r>
      <w:proofErr w:type="gramEnd"/>
      <w:r>
        <w:t xml:space="preserve"> graph theory terminology here.  Because </w:t>
      </w:r>
      <w:proofErr w:type="gramStart"/>
      <w:r>
        <w:t>all of</w:t>
      </w:r>
      <w:proofErr w:type="gramEnd"/>
      <w:r>
        <w:t xml:space="preserve"> our edges are “directed,” (i.e., they have a start and an end), we are working with a directed graph, and we will call the points </w:t>
      </w:r>
      <m:oMath>
        <m:r>
          <w:rPr>
            <w:rFonts w:ascii="Cambria Math" w:hAnsi="Cambria Math"/>
          </w:rPr>
          <m:t>vertices</m:t>
        </m:r>
      </m:oMath>
      <w:r>
        <w:t xml:space="preserve">, but we’ll continue to call the edges </w:t>
      </w:r>
      <m:oMath>
        <m:r>
          <w:rPr>
            <w:rFonts w:ascii="Cambria Math" w:hAnsi="Cambria Math"/>
          </w:rPr>
          <m:t>edges</m:t>
        </m:r>
      </m:oMath>
      <w:r>
        <w:t xml:space="preserve"> and not use the more common term within directed graphs “arcs.”</w:t>
      </w:r>
    </w:p>
    <w:p w14:paraId="72B63734" w14:textId="23495996" w:rsidR="00DA2040" w:rsidRDefault="00FB0FCC" w:rsidP="006741D8">
      <w:r>
        <w:t xml:space="preserve">Our </w:t>
      </w:r>
      <w:r w:rsidR="00EC4292">
        <w:t xml:space="preserve">shoreline data is a set of </w:t>
      </w:r>
      <w:r w:rsidR="00DA2040">
        <w:t xml:space="preserve">nested polygons.  Each polygon is a sequence of </w:t>
      </w:r>
      <w:proofErr w:type="spellStart"/>
      <w:r w:rsidR="00DA2040">
        <w:t>LatLngs</w:t>
      </w:r>
      <w:proofErr w:type="spellEnd"/>
      <w:r>
        <w:t xml:space="preserve"> (i.e., vertices)</w:t>
      </w:r>
      <w:r w:rsidR="00DA2040">
        <w:t xml:space="preserve">, and these induce a sequence of edges.  </w:t>
      </w:r>
      <w:r>
        <w:t xml:space="preserve">Furthermore, we will assume that there are no edges of zero length, so each edge </w:t>
      </w:r>
      <w:r w:rsidR="00EC4292">
        <w:t>has both left and right sides</w:t>
      </w:r>
      <w:r>
        <w:t>.  Because each edge is a member of a polygon, it h</w:t>
      </w:r>
      <w:r w:rsidR="00EC4292">
        <w:t xml:space="preserve">as exactly one predecessor and one successor.  Except for an edge’s predecessor and successor, no edge so much as touches another one, much less crosses it.  Every edge is a member of a closed polygon.  We summarize these considerations, plus one more in </w:t>
      </w:r>
      <w:r w:rsidR="00EC4292">
        <w:fldChar w:fldCharType="begin"/>
      </w:r>
      <w:r w:rsidR="00EC4292">
        <w:instrText xml:space="preserve"> REF _Ref487790574 \h </w:instrText>
      </w:r>
      <w:r w:rsidR="00EC4292">
        <w:fldChar w:fldCharType="separate"/>
      </w:r>
      <w:r w:rsidR="00EB2454">
        <w:t xml:space="preserve">Table </w:t>
      </w:r>
      <w:r w:rsidR="00EB2454">
        <w:rPr>
          <w:noProof/>
        </w:rPr>
        <w:t>7</w:t>
      </w:r>
      <w:r w:rsidR="00EC4292">
        <w:fldChar w:fldCharType="end"/>
      </w:r>
      <w:r w:rsidR="00EC4292">
        <w:t>.</w:t>
      </w:r>
    </w:p>
    <w:p w14:paraId="52E602D2" w14:textId="708DE7E4" w:rsidR="00EC4292" w:rsidRPr="00EC4292" w:rsidRDefault="00EC4292" w:rsidP="00EC4292">
      <w:pPr>
        <w:pStyle w:val="ListParagraph"/>
        <w:numPr>
          <w:ilvl w:val="0"/>
          <w:numId w:val="42"/>
        </w:numPr>
        <w:rPr>
          <w:rFonts w:eastAsiaTheme="minorEastAsia"/>
        </w:rPr>
      </w:pPr>
      <w:r>
        <w:rPr>
          <w:rFonts w:eastAsiaTheme="minorEastAsia"/>
        </w:rPr>
        <w:t xml:space="preserve">For each edge, its </w:t>
      </w:r>
      <m:oMath>
        <m:r>
          <w:rPr>
            <w:rFonts w:ascii="Cambria Math" w:hAnsi="Cambria Math"/>
          </w:rPr>
          <m:t>Start≠</m:t>
        </m:r>
      </m:oMath>
      <w:r>
        <w:rPr>
          <w:rFonts w:eastAsiaTheme="minorEastAsia"/>
        </w:rPr>
        <w:t xml:space="preserve"> its </w:t>
      </w:r>
      <m:oMath>
        <m:r>
          <w:rPr>
            <w:rFonts w:ascii="Cambria Math" w:eastAsiaTheme="minorEastAsia" w:hAnsi="Cambria Math"/>
          </w:rPr>
          <m:t>End</m:t>
        </m:r>
      </m:oMath>
    </w:p>
    <w:p w14:paraId="5DA9466D" w14:textId="5C0DA339" w:rsidR="00EC4292" w:rsidRDefault="00EC4292" w:rsidP="00EC4292">
      <w:pPr>
        <w:pStyle w:val="ListParagraph"/>
        <w:numPr>
          <w:ilvl w:val="0"/>
          <w:numId w:val="42"/>
        </w:numPr>
        <w:rPr>
          <w:rFonts w:eastAsiaTheme="minorEastAsia"/>
        </w:rPr>
      </w:pPr>
      <w:r>
        <w:rPr>
          <w:rFonts w:eastAsiaTheme="minorEastAsia"/>
        </w:rPr>
        <w:t xml:space="preserve">Each </w:t>
      </w:r>
      <w:r w:rsidR="00FF2A9C">
        <w:rPr>
          <w:rFonts w:eastAsiaTheme="minorEastAsia"/>
        </w:rPr>
        <w:t>vertex</w:t>
      </w:r>
      <w:r>
        <w:rPr>
          <w:rFonts w:eastAsiaTheme="minorEastAsia"/>
        </w:rPr>
        <w:t xml:space="preserve"> is the </w:t>
      </w:r>
      <m:oMath>
        <m:r>
          <w:rPr>
            <w:rFonts w:ascii="Cambria Math" w:eastAsiaTheme="minorEastAsia" w:hAnsi="Cambria Math"/>
          </w:rPr>
          <m:t>Start</m:t>
        </m:r>
      </m:oMath>
      <w:r>
        <w:rPr>
          <w:rFonts w:eastAsiaTheme="minorEastAsia"/>
        </w:rPr>
        <w:t xml:space="preserve"> of exactly one edge and the </w:t>
      </w:r>
      <m:oMath>
        <m:r>
          <w:rPr>
            <w:rFonts w:ascii="Cambria Math" w:eastAsiaTheme="minorEastAsia" w:hAnsi="Cambria Math"/>
          </w:rPr>
          <m:t>End</m:t>
        </m:r>
      </m:oMath>
      <w:r>
        <w:rPr>
          <w:rFonts w:eastAsiaTheme="minorEastAsia"/>
        </w:rPr>
        <w:t xml:space="preserve"> of another</w:t>
      </w:r>
    </w:p>
    <w:p w14:paraId="7BB76F70" w14:textId="06A949E8" w:rsidR="00EC4292" w:rsidRDefault="00EC4292" w:rsidP="00EC4292">
      <w:pPr>
        <w:pStyle w:val="ListParagraph"/>
        <w:numPr>
          <w:ilvl w:val="1"/>
          <w:numId w:val="42"/>
        </w:numPr>
        <w:rPr>
          <w:rFonts w:eastAsiaTheme="minorEastAsia"/>
        </w:rPr>
      </w:pPr>
      <w:r>
        <w:rPr>
          <w:rFonts w:eastAsiaTheme="minorEastAsia"/>
        </w:rPr>
        <w:t xml:space="preserve">If this were an undirected graph, graph theorists would call this a </w:t>
      </w:r>
      <m:oMath>
        <m:r>
          <w:rPr>
            <w:rFonts w:ascii="Cambria Math" w:eastAsiaTheme="minorEastAsia" w:hAnsi="Cambria Math"/>
          </w:rPr>
          <m:t>bivalent</m:t>
        </m:r>
      </m:oMath>
      <w:r>
        <w:rPr>
          <w:rFonts w:eastAsiaTheme="minorEastAsia"/>
        </w:rPr>
        <w:t xml:space="preserve"> graph</w:t>
      </w:r>
    </w:p>
    <w:p w14:paraId="09B0CFE0" w14:textId="18064E17" w:rsidR="00EC4292" w:rsidRDefault="00EC4292" w:rsidP="00EC4292">
      <w:pPr>
        <w:pStyle w:val="ListParagraph"/>
        <w:numPr>
          <w:ilvl w:val="0"/>
          <w:numId w:val="42"/>
        </w:numPr>
        <w:rPr>
          <w:rFonts w:eastAsiaTheme="minorEastAsia"/>
        </w:rPr>
      </w:pPr>
      <w:r>
        <w:rPr>
          <w:rFonts w:eastAsiaTheme="minorEastAsia"/>
        </w:rPr>
        <w:t>Each edge is a member of a polygon</w:t>
      </w:r>
    </w:p>
    <w:p w14:paraId="44EE8A11" w14:textId="565B2D86" w:rsidR="00FB0FCC" w:rsidRDefault="00FB0FCC" w:rsidP="00FB0FCC">
      <w:pPr>
        <w:pStyle w:val="ListParagraph"/>
        <w:numPr>
          <w:ilvl w:val="1"/>
          <w:numId w:val="42"/>
        </w:numPr>
        <w:rPr>
          <w:rFonts w:eastAsiaTheme="minorEastAsia"/>
        </w:rPr>
      </w:pPr>
      <w:r>
        <w:rPr>
          <w:rFonts w:eastAsiaTheme="minorEastAsia"/>
        </w:rPr>
        <w:t>In other words, there are no “spurs.”</w:t>
      </w:r>
    </w:p>
    <w:p w14:paraId="5F3A9317" w14:textId="69A79EE5" w:rsidR="00EC4292" w:rsidRDefault="00EC4292" w:rsidP="00EC4292">
      <w:pPr>
        <w:pStyle w:val="ListParagraph"/>
        <w:numPr>
          <w:ilvl w:val="0"/>
          <w:numId w:val="42"/>
        </w:numPr>
        <w:rPr>
          <w:rFonts w:eastAsiaTheme="minorEastAsia"/>
        </w:rPr>
      </w:pPr>
      <w:r>
        <w:rPr>
          <w:rFonts w:eastAsiaTheme="minorEastAsia"/>
        </w:rPr>
        <w:t>Polygons that represent lakes or inland seas, are clockwise and those that represent continents or island are counter-clockwise</w:t>
      </w:r>
    </w:p>
    <w:p w14:paraId="5E879753" w14:textId="5427BBB5" w:rsidR="00EC4292" w:rsidRDefault="00EC4292" w:rsidP="00EC4292">
      <w:pPr>
        <w:pStyle w:val="ListParagraph"/>
        <w:numPr>
          <w:ilvl w:val="0"/>
          <w:numId w:val="42"/>
        </w:numPr>
        <w:rPr>
          <w:rFonts w:eastAsiaTheme="minorEastAsia"/>
        </w:rPr>
      </w:pPr>
      <w:r>
        <w:rPr>
          <w:rFonts w:eastAsiaTheme="minorEastAsia"/>
        </w:rPr>
        <w:t>Equivalent to #4 is “Land is always to an edge’s left.”</w:t>
      </w:r>
    </w:p>
    <w:p w14:paraId="1358EFF0" w14:textId="48775AF5" w:rsidR="00FF2A9C" w:rsidRDefault="00FF2A9C" w:rsidP="00EC4292">
      <w:pPr>
        <w:pStyle w:val="ListParagraph"/>
        <w:numPr>
          <w:ilvl w:val="0"/>
          <w:numId w:val="42"/>
        </w:numPr>
        <w:rPr>
          <w:rFonts w:eastAsiaTheme="minorEastAsia"/>
        </w:rPr>
      </w:pPr>
      <w:r>
        <w:rPr>
          <w:rFonts w:eastAsiaTheme="minorEastAsia"/>
        </w:rPr>
        <w:t>Except for an edge’s predecessor or successor, no edge touches another edge</w:t>
      </w:r>
    </w:p>
    <w:p w14:paraId="14790EF9" w14:textId="0FBE0BB8" w:rsidR="00EC4292" w:rsidRDefault="00EC4292" w:rsidP="00EC4292">
      <w:pPr>
        <w:pStyle w:val="Caption"/>
      </w:pPr>
      <w:bookmarkStart w:id="70" w:name="_Ref487790574"/>
      <w:bookmarkStart w:id="71" w:name="_Toc488415259"/>
      <w:r>
        <w:t xml:space="preserve">Table </w:t>
      </w:r>
      <w:r w:rsidR="00863D5E">
        <w:fldChar w:fldCharType="begin"/>
      </w:r>
      <w:r w:rsidR="00863D5E">
        <w:instrText xml:space="preserve"> SEQ Table \* ARABIC </w:instrText>
      </w:r>
      <w:r w:rsidR="00863D5E">
        <w:fldChar w:fldCharType="separate"/>
      </w:r>
      <w:r w:rsidR="00EB2454">
        <w:rPr>
          <w:noProof/>
        </w:rPr>
        <w:t>7</w:t>
      </w:r>
      <w:r w:rsidR="00863D5E">
        <w:rPr>
          <w:noProof/>
        </w:rPr>
        <w:fldChar w:fldCharType="end"/>
      </w:r>
      <w:bookmarkEnd w:id="70"/>
      <w:r>
        <w:t>: Characteristics of Land Edges</w:t>
      </w:r>
      <w:bookmarkEnd w:id="71"/>
    </w:p>
    <w:p w14:paraId="42DB2C14" w14:textId="52C17906" w:rsidR="00EC4292" w:rsidRDefault="00FB0FCC" w:rsidP="00EC4292">
      <w:r>
        <w:t xml:space="preserve">It’s interesting to note that a directed graph is a collection of cycles if each vertex has exactly one </w:t>
      </w:r>
      <m:oMath>
        <m:r>
          <w:rPr>
            <w:rFonts w:ascii="Cambria Math" w:hAnsi="Cambria Math"/>
          </w:rPr>
          <m:t>in-edge</m:t>
        </m:r>
      </m:oMath>
      <w:r>
        <w:t xml:space="preserve"> and one </w:t>
      </w:r>
      <m:oMath>
        <m:r>
          <w:rPr>
            <w:rFonts w:ascii="Cambria Math" w:hAnsi="Cambria Math"/>
          </w:rPr>
          <m:t>out-edge</m:t>
        </m:r>
      </m:oMath>
      <w:r>
        <w:t xml:space="preserve">.  While debugging, this simple fact is often used; if ever there is a vertex that does </w:t>
      </w:r>
      <w:r>
        <w:rPr>
          <w:i/>
        </w:rPr>
        <w:t xml:space="preserve">not </w:t>
      </w:r>
      <w:r>
        <w:t xml:space="preserve">have exactly one </w:t>
      </w:r>
      <m:oMath>
        <m:r>
          <w:rPr>
            <w:rFonts w:ascii="Cambria Math" w:hAnsi="Cambria Math"/>
          </w:rPr>
          <m:t>in-edge</m:t>
        </m:r>
      </m:oMath>
      <w:r>
        <w:t xml:space="preserve"> and one </w:t>
      </w:r>
      <m:oMath>
        <m:r>
          <w:rPr>
            <w:rFonts w:ascii="Cambria Math" w:hAnsi="Cambria Math"/>
          </w:rPr>
          <m:t>out-edge</m:t>
        </m:r>
      </m:oMath>
      <w:r>
        <w:t>, something has gone wrong.</w:t>
      </w:r>
    </w:p>
    <w:p w14:paraId="634CBDEF" w14:textId="6B966406" w:rsidR="00FF2A9C" w:rsidRDefault="00FF2A9C" w:rsidP="00EC4292">
      <w:r>
        <w:t>The statement “set of nested polygons” is vital.  It means that no polygon crosses itself and no polygon crosses another polygon.  This rather long way of stating that no edge can touch an edge other than its predecessor and successor, is reminiscent of the two cardinal rules of marriage and the card game bridge: never play with your spouse as opponent and never play with your spouse as partner.  Both the way of stating that there are no crossings in our data, and the advice about playing bridge and being married could be shortened.  However, in both cases, the long form provides much-needed emphasis.</w:t>
      </w:r>
    </w:p>
    <w:p w14:paraId="2EC6203F" w14:textId="4437BF55" w:rsidR="00FF2A9C" w:rsidRDefault="00FF2A9C" w:rsidP="00EC4292">
      <w:r>
        <w:t>There are other characteristics of the polygons we insist on to avoid pathological or degenerate cases.  Not only do we have no degenerate edges, but we also insist on every polygon having at least 3 edge</w:t>
      </w:r>
      <w:r w:rsidR="00030F75">
        <w:t xml:space="preserve">s.  </w:t>
      </w:r>
      <w:r w:rsidR="00030F75">
        <w:lastRenderedPageBreak/>
        <w:t>This, together with the other requirements, guarantees that every polygon has a well-defined interior and a well-defined exterior.</w:t>
      </w:r>
      <w:r w:rsidR="00030F75">
        <w:rPr>
          <w:rStyle w:val="FootnoteReference"/>
        </w:rPr>
        <w:footnoteReference w:id="1"/>
      </w:r>
    </w:p>
    <w:p w14:paraId="29B3EC75" w14:textId="0E023782" w:rsidR="00030F75" w:rsidRDefault="00CF4C26" w:rsidP="00EC4292">
      <w:r>
        <w:t xml:space="preserve">It is likely that </w:t>
      </w:r>
      <w:proofErr w:type="gramStart"/>
      <w:r>
        <w:t>a</w:t>
      </w:r>
      <w:r w:rsidR="00030F75">
        <w:t>ll of these</w:t>
      </w:r>
      <w:proofErr w:type="gramEnd"/>
      <w:r w:rsidR="00030F75">
        <w:t xml:space="preserve"> conditions are met </w:t>
      </w:r>
      <w:r w:rsidR="002743F3">
        <w:t xml:space="preserve">in our data, </w:t>
      </w:r>
      <w:r w:rsidR="00030F75">
        <w:t xml:space="preserve">because Sim uses the land that is produced by the </w:t>
      </w:r>
      <w:proofErr w:type="spellStart"/>
      <w:r w:rsidR="00030F75">
        <w:t>BuildSimLand</w:t>
      </w:r>
      <w:proofErr w:type="spellEnd"/>
      <w:r w:rsidR="00030F75">
        <w:t xml:space="preserve"> module of Simulator, and it is responsible for guaranteeing that.  These very rigid requirements are not met in most data that we’ve </w:t>
      </w:r>
      <w:r>
        <w:t>seen.</w:t>
      </w:r>
      <w:del w:id="72" w:author="Jim Hanks" w:date="2017-07-21T11:44:00Z">
        <w:r w:rsidR="00030F75" w:rsidDel="001427A5">
          <w:delText>.</w:delText>
        </w:r>
      </w:del>
      <w:r w:rsidR="00030F75">
        <w:t xml:space="preserve">  By far, the best one is the backbone of our data, GSHHS ([GSHHS]).  To our knowledge GSHHS data satisfies the requirements for our data.</w:t>
      </w:r>
      <w:r w:rsidR="002743F3">
        <w:t xml:space="preserve">  Most land data </w:t>
      </w:r>
      <w:proofErr w:type="gramStart"/>
      <w:r w:rsidR="002743F3">
        <w:t>seems</w:t>
      </w:r>
      <w:proofErr w:type="gramEnd"/>
      <w:r w:rsidR="002743F3">
        <w:t xml:space="preserve"> to be used primarily for display, and the nesting of polygons is not required for that.  In contrast, we are using this to determine whether a given </w:t>
      </w:r>
      <w:proofErr w:type="spellStart"/>
      <w:r w:rsidR="002743F3">
        <w:t>LatLng</w:t>
      </w:r>
      <w:proofErr w:type="spellEnd"/>
      <w:r w:rsidR="002743F3">
        <w:t xml:space="preserve"> is on land or in water and when a closed path crosses from one to the other.  To answer these questions, one needs the conditions laid out in this section.</w:t>
      </w:r>
    </w:p>
    <w:p w14:paraId="16FA4887" w14:textId="4B3C537C" w:rsidR="00AB652C" w:rsidRDefault="00AB652C" w:rsidP="00AB652C">
      <w:pPr>
        <w:pStyle w:val="Heading2"/>
      </w:pPr>
      <w:bookmarkStart w:id="73" w:name="_Toc488415238"/>
      <w:r>
        <w:t>Land Storage and Truncation of Polygons</w:t>
      </w:r>
      <w:bookmarkEnd w:id="73"/>
    </w:p>
    <w:p w14:paraId="645B919D" w14:textId="4D5CE54A" w:rsidR="00AB652C" w:rsidRDefault="003C1262" w:rsidP="00AB652C">
      <w:r>
        <w:t xml:space="preserve">There are roughly twelve million edges in the data.  The class we use to represent an edge is the </w:t>
      </w:r>
      <w:proofErr w:type="spellStart"/>
      <w:r w:rsidRPr="003C1262">
        <w:rPr>
          <w:rFonts w:ascii="Courier New" w:hAnsi="Courier New"/>
        </w:rPr>
        <w:t>GreatCircleArc</w:t>
      </w:r>
      <w:proofErr w:type="spellEnd"/>
      <w:r>
        <w:t xml:space="preserve">, but this is </w:t>
      </w:r>
      <w:proofErr w:type="gramStart"/>
      <w:r>
        <w:t>fairly heavy</w:t>
      </w:r>
      <w:proofErr w:type="gramEnd"/>
      <w:r>
        <w:t xml:space="preserve">, and there is nothing gained by converting the data’s edges to twelve million </w:t>
      </w:r>
      <w:proofErr w:type="spellStart"/>
      <w:r w:rsidRPr="003C1262">
        <w:rPr>
          <w:rFonts w:ascii="Courier New" w:hAnsi="Courier New"/>
        </w:rPr>
        <w:t>GreatCircleArc</w:t>
      </w:r>
      <w:r>
        <w:t>s</w:t>
      </w:r>
      <w:proofErr w:type="spellEnd"/>
      <w:r>
        <w:t xml:space="preserve">.  Rather, we cache the file’s data in memory in the very succinct way that the file stores its data.  Each polygon has a header that includes the number of vertices, followed by the vertices </w:t>
      </w:r>
      <w:proofErr w:type="spellStart"/>
      <w:r>
        <w:t>lat</w:t>
      </w:r>
      <w:proofErr w:type="spellEnd"/>
      <w:r>
        <w:t xml:space="preserve"> and </w:t>
      </w:r>
      <w:proofErr w:type="spellStart"/>
      <w:r>
        <w:t>lng</w:t>
      </w:r>
      <w:proofErr w:type="spellEnd"/>
      <w:r>
        <w:t xml:space="preserve"> values.  These are stored as integers which represent the number of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degrees.  Then for e</w:t>
      </w:r>
      <w:proofErr w:type="spellStart"/>
      <w:r>
        <w:t>ach</w:t>
      </w:r>
      <w:proofErr w:type="spellEnd"/>
      <w:r>
        <w:t xml:space="preserve"> case, we get only the data we need by reading through this cache rather than the file on disc and get only the part of the polygon that we need for the case.  Of course, we must be careful to retrieve nested non-crossing polygons.</w:t>
      </w:r>
    </w:p>
    <w:p w14:paraId="7FD5222B" w14:textId="4DD0F756" w:rsidR="003C1262" w:rsidRDefault="003C1262" w:rsidP="00AB652C">
      <w:r>
        <w:t xml:space="preserve">Furthermore, we must do this quickly.  Suppose we have a case </w:t>
      </w:r>
      <w:proofErr w:type="gramStart"/>
      <w:r>
        <w:t>off of</w:t>
      </w:r>
      <w:proofErr w:type="gramEnd"/>
      <w:r>
        <w:t xml:space="preserve"> Florida and we start to read in the North America Polygon (</w:t>
      </w:r>
      <m:oMath>
        <m:r>
          <w:rPr>
            <w:rFonts w:ascii="Cambria Math" w:hAnsi="Cambria Math"/>
          </w:rPr>
          <m:t>NAP</m:t>
        </m:r>
      </m:oMath>
      <w:r>
        <w:t xml:space="preserve">).  If we were to examine each of the over one million vertices in </w:t>
      </w:r>
      <m:oMath>
        <m:r>
          <w:rPr>
            <w:rFonts w:ascii="Cambria Math" w:hAnsi="Cambria Math"/>
          </w:rPr>
          <m:t>NAP</m:t>
        </m:r>
      </m:oMath>
      <w:r>
        <w:t xml:space="preserve"> for </w:t>
      </w:r>
      <w:proofErr w:type="gramStart"/>
      <w:r>
        <w:t>whether or not</w:t>
      </w:r>
      <w:proofErr w:type="gramEnd"/>
      <w:r>
        <w:t xml:space="preserve"> it was of interest to our Florida case, we would w</w:t>
      </w:r>
      <w:proofErr w:type="spellStart"/>
      <w:r>
        <w:t>aste</w:t>
      </w:r>
      <w:proofErr w:type="spellEnd"/>
      <w:r>
        <w:t xml:space="preserve"> a lot of time.  For example, we would be considering a point on the Yukon River, then the next point on the Yukon River, etc.</w:t>
      </w:r>
    </w:p>
    <w:p w14:paraId="64AD8D95" w14:textId="287520C5" w:rsidR="003C1262" w:rsidRDefault="003C1262" w:rsidP="00AB652C">
      <w:r>
        <w:t xml:space="preserve">We avoid this by using the result of </w:t>
      </w:r>
      <w:proofErr w:type="spellStart"/>
      <w:r>
        <w:t>BuildSimLand</w:t>
      </w:r>
      <w:proofErr w:type="spellEnd"/>
      <w:r>
        <w:t>; it generates files that tell us about the maximum lengths of the edges.  For example, if the maximum edge length in the data is</w:t>
      </w:r>
      <w:r w:rsidR="0010314A">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r w:rsidR="00D65D19">
        <w:t xml:space="preserve"> and the point on the Yukon River is </w:t>
      </w:r>
      <w:r>
        <w:t xml:space="preserve"> </w:t>
      </w:r>
      <m:oMath>
        <m:r>
          <w:rPr>
            <w:rFonts w:ascii="Cambria Math" w:hAnsi="Cambria Math"/>
          </w:rPr>
          <m:t>4000 nmi</m:t>
        </m:r>
      </m:oMath>
      <w:r w:rsidR="00D65D19">
        <w:t xml:space="preserve"> </w:t>
      </w:r>
      <w:r w:rsidR="00E90B7F">
        <w:t xml:space="preserve">from the closest point of interest for our case, we can simply skip the next </w:t>
      </w:r>
      <m:oMath>
        <m:f>
          <m:fPr>
            <m:type m:val="lin"/>
            <m:ctrlPr>
              <w:rPr>
                <w:rFonts w:ascii="Cambria Math" w:hAnsi="Cambria Math"/>
                <w:i/>
              </w:rPr>
            </m:ctrlPr>
          </m:fPr>
          <m:num>
            <m:r>
              <w:rPr>
                <w:rFonts w:ascii="Cambria Math" w:hAnsi="Cambria Math"/>
              </w:rPr>
              <m:t>4000</m:t>
            </m:r>
          </m:num>
          <m:den>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4</m:t>
                    </m:r>
                  </m:den>
                </m:f>
              </m:e>
            </m:d>
          </m:den>
        </m:f>
        <m:r>
          <w:rPr>
            <w:rFonts w:ascii="Cambria Math" w:hAnsi="Cambria Math"/>
          </w:rPr>
          <m:t>=16000</m:t>
        </m:r>
      </m:oMath>
      <w:r w:rsidR="001002F1">
        <w:t xml:space="preserve"> </w:t>
      </w:r>
      <w:r w:rsidR="00E90B7F">
        <w:t>points.</w:t>
      </w:r>
    </w:p>
    <w:p w14:paraId="3076FDFC" w14:textId="086B2DA1" w:rsidR="006E06AF" w:rsidRDefault="006E06AF" w:rsidP="00AB652C">
      <w:r>
        <w:t xml:space="preserve">A Sim case comes with an Area of Interest, or </w:t>
      </w:r>
      <m:oMath>
        <m:r>
          <w:rPr>
            <w:rFonts w:ascii="Cambria Math" w:hAnsi="Cambria Math"/>
          </w:rPr>
          <m:t>AOI</m:t>
        </m:r>
      </m:oMath>
      <w:r>
        <w:t xml:space="preserve"> and this is given as a Lat/Lng box.  Because of the above, it is convenient to quickly find the distance to the region of interest and it is easier to do this for a circle than for a Lat/Lng box.  Hence, Sim computes the Circle of Interest or </w:t>
      </w:r>
      <m:oMath>
        <m:r>
          <w:rPr>
            <w:rFonts w:ascii="Cambria Math" w:hAnsi="Cambria Math"/>
          </w:rPr>
          <m:t>COI</m:t>
        </m:r>
      </m:oMath>
      <w:r>
        <w:t xml:space="preserve">, which is the smallest </w:t>
      </w:r>
      <w:r>
        <w:lastRenderedPageBreak/>
        <w:t xml:space="preserve">circle containing the </w:t>
      </w:r>
      <m:oMath>
        <m:r>
          <w:rPr>
            <w:rFonts w:ascii="Cambria Math" w:hAnsi="Cambria Math"/>
          </w:rPr>
          <m:t>AOI</m:t>
        </m:r>
      </m:oMath>
      <w:r>
        <w:t xml:space="preserve">.  The distance to the </w:t>
      </w:r>
      <m:oMath>
        <m:r>
          <w:rPr>
            <w:rFonts w:ascii="Cambria Math" w:hAnsi="Cambria Math"/>
          </w:rPr>
          <m:t>COI</m:t>
        </m:r>
      </m:oMath>
      <w:r>
        <w:t xml:space="preserve"> is simply the distance to the </w:t>
      </w:r>
      <m:oMath>
        <m:r>
          <w:rPr>
            <w:rFonts w:ascii="Cambria Math" w:hAnsi="Cambria Math"/>
          </w:rPr>
          <m:t>COI</m:t>
        </m:r>
      </m:oMath>
      <w:r>
        <w:t xml:space="preserve">’s center minus the </w:t>
      </w:r>
      <m:oMath>
        <m:r>
          <w:rPr>
            <w:rFonts w:ascii="Cambria Math" w:hAnsi="Cambria Math"/>
          </w:rPr>
          <m:t>COI</m:t>
        </m:r>
      </m:oMath>
      <w:r>
        <w:t>’s radius.  Of course, distances in this case refer to great circle distances.</w:t>
      </w:r>
    </w:p>
    <w:p w14:paraId="52B3BDD7" w14:textId="24C4664F" w:rsidR="00E63049" w:rsidRDefault="006E06AF" w:rsidP="00AB652C">
      <w:r>
        <w:t xml:space="preserve">It’s interesting to note that truncating a polygon can result in multiple polygons and this is most often the case.  In </w:t>
      </w:r>
      <w:r w:rsidR="00E63049">
        <w:fldChar w:fldCharType="begin"/>
      </w:r>
      <w:r w:rsidR="00E63049">
        <w:instrText xml:space="preserve"> REF _Ref487797358 \h </w:instrText>
      </w:r>
      <w:r w:rsidR="00E63049">
        <w:fldChar w:fldCharType="separate"/>
      </w:r>
      <w:r w:rsidR="00EB2454">
        <w:t xml:space="preserve">Figure </w:t>
      </w:r>
      <w:r w:rsidR="00EB2454">
        <w:rPr>
          <w:noProof/>
        </w:rPr>
        <w:t>10</w:t>
      </w:r>
      <w:r w:rsidR="00E63049">
        <w:fldChar w:fldCharType="end"/>
      </w:r>
      <w:r w:rsidR="00E63049">
        <w:t xml:space="preserve">, the blue circle represents the </w:t>
      </w:r>
      <m:oMath>
        <m:r>
          <w:rPr>
            <w:rFonts w:ascii="Cambria Math" w:hAnsi="Cambria Math"/>
          </w:rPr>
          <m:t>COI</m:t>
        </m:r>
      </m:oMath>
      <w:r w:rsidR="00E63049">
        <w:t xml:space="preserve"> and the red polygon will be truncated into three polygons.  Also in this case, there are four sections of the polygon’s that intersect the </w:t>
      </w:r>
      <m:oMath>
        <m:r>
          <w:rPr>
            <w:rFonts w:ascii="Cambria Math" w:hAnsi="Cambria Math"/>
          </w:rPr>
          <m:t>COI</m:t>
        </m:r>
      </m:oMath>
      <w:r w:rsidR="00E63049">
        <w:t>.  Assume that the red polygon is clockwise, so the resulting polygons are formed by:</w:t>
      </w:r>
    </w:p>
    <w:p w14:paraId="296B1CCF" w14:textId="77777777" w:rsidR="00E63049" w:rsidRDefault="00E63049" w:rsidP="00E63049">
      <w:pPr>
        <w:pStyle w:val="ListParagraph"/>
        <w:numPr>
          <w:ilvl w:val="0"/>
          <w:numId w:val="43"/>
        </w:numPr>
      </w:pPr>
      <w:r>
        <w:t xml:space="preserve">A and part of the </w:t>
      </w:r>
      <m:oMath>
        <m:r>
          <w:rPr>
            <w:rFonts w:ascii="Cambria Math" w:hAnsi="Cambria Math"/>
          </w:rPr>
          <m:t>COI</m:t>
        </m:r>
      </m:oMath>
    </w:p>
    <w:p w14:paraId="12C240C0" w14:textId="0A3912BB" w:rsidR="006E06AF" w:rsidRPr="00E63049" w:rsidRDefault="00E63049" w:rsidP="00E63049">
      <w:pPr>
        <w:pStyle w:val="ListParagraph"/>
        <w:numPr>
          <w:ilvl w:val="0"/>
          <w:numId w:val="43"/>
        </w:numPr>
      </w:pPr>
      <w:r>
        <w:t xml:space="preserve">B, part of the </w:t>
      </w:r>
      <m:oMath>
        <m:r>
          <w:rPr>
            <w:rFonts w:ascii="Cambria Math" w:hAnsi="Cambria Math"/>
          </w:rPr>
          <m:t>COI</m:t>
        </m:r>
      </m:oMath>
      <w:r>
        <w:t xml:space="preserve">, D (in reverse order), and part of the </w:t>
      </w:r>
      <m:oMath>
        <m:r>
          <w:rPr>
            <w:rFonts w:ascii="Cambria Math" w:hAnsi="Cambria Math"/>
          </w:rPr>
          <m:t>COI</m:t>
        </m:r>
      </m:oMath>
    </w:p>
    <w:p w14:paraId="4A903A45" w14:textId="32DD9737" w:rsidR="00E63049" w:rsidRPr="00E63049" w:rsidRDefault="00E63049" w:rsidP="00E63049">
      <w:pPr>
        <w:pStyle w:val="ListParagraph"/>
        <w:numPr>
          <w:ilvl w:val="0"/>
          <w:numId w:val="43"/>
        </w:numPr>
      </w:pPr>
      <w:r>
        <w:t xml:space="preserve">C and part of the </w:t>
      </w:r>
      <m:oMath>
        <m:r>
          <w:rPr>
            <w:rFonts w:ascii="Cambria Math" w:hAnsi="Cambria Math"/>
          </w:rPr>
          <m:t>COI</m:t>
        </m:r>
      </m:oMath>
    </w:p>
    <w:p w14:paraId="79FEDF2F" w14:textId="3E1E4299" w:rsidR="00E63049" w:rsidRDefault="00E63049" w:rsidP="00E63049">
      <w:pPr>
        <w:pStyle w:val="Caption"/>
      </w:pPr>
      <w:bookmarkStart w:id="74" w:name="_Toc488415260"/>
      <w:r>
        <w:t xml:space="preserve">Table </w:t>
      </w:r>
      <w:r w:rsidR="00863D5E">
        <w:fldChar w:fldCharType="begin"/>
      </w:r>
      <w:r w:rsidR="00863D5E">
        <w:instrText xml:space="preserve"> SEQ Table \* ARABIC </w:instrText>
      </w:r>
      <w:r w:rsidR="00863D5E">
        <w:fldChar w:fldCharType="separate"/>
      </w:r>
      <w:r w:rsidR="00EB2454">
        <w:rPr>
          <w:noProof/>
        </w:rPr>
        <w:t>8</w:t>
      </w:r>
      <w:r w:rsidR="00863D5E">
        <w:rPr>
          <w:noProof/>
        </w:rPr>
        <w:fldChar w:fldCharType="end"/>
      </w:r>
      <w:r>
        <w:t>: Polygons from Sections of a Polygon</w:t>
      </w:r>
      <w:bookmarkEnd w:id="74"/>
    </w:p>
    <w:p w14:paraId="3CF8C782" w14:textId="0D70AD05" w:rsidR="006E06AF" w:rsidRDefault="006E06AF" w:rsidP="00AB652C">
      <w:r>
        <w:rPr>
          <w:noProof/>
        </w:rPr>
        <mc:AlternateContent>
          <mc:Choice Requires="wpc">
            <w:drawing>
              <wp:inline distT="0" distB="0" distL="0" distR="0" wp14:anchorId="013662A0" wp14:editId="17BF3C2D">
                <wp:extent cx="2949575" cy="2514601"/>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772886" y="762002"/>
                            <a:ext cx="1632857" cy="16328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283029" y="174172"/>
                            <a:ext cx="2460171" cy="1959428"/>
                          </a:xfrm>
                          <a:custGeom>
                            <a:avLst/>
                            <a:gdLst>
                              <a:gd name="connsiteX0" fmla="*/ 674914 w 2460171"/>
                              <a:gd name="connsiteY0" fmla="*/ 1491342 h 1959428"/>
                              <a:gd name="connsiteX1" fmla="*/ 0 w 2460171"/>
                              <a:gd name="connsiteY1" fmla="*/ 1121228 h 1959428"/>
                              <a:gd name="connsiteX2" fmla="*/ 141514 w 2460171"/>
                              <a:gd name="connsiteY2" fmla="*/ 87085 h 1959428"/>
                              <a:gd name="connsiteX3" fmla="*/ 2449285 w 2460171"/>
                              <a:gd name="connsiteY3" fmla="*/ 0 h 1959428"/>
                              <a:gd name="connsiteX4" fmla="*/ 2460171 w 2460171"/>
                              <a:gd name="connsiteY4" fmla="*/ 1959428 h 1959428"/>
                              <a:gd name="connsiteX5" fmla="*/ 1143000 w 2460171"/>
                              <a:gd name="connsiteY5" fmla="*/ 1491342 h 1959428"/>
                              <a:gd name="connsiteX6" fmla="*/ 1240971 w 2460171"/>
                              <a:gd name="connsiteY6" fmla="*/ 185057 h 1959428"/>
                              <a:gd name="connsiteX7" fmla="*/ 2122714 w 2460171"/>
                              <a:gd name="connsiteY7" fmla="*/ 174171 h 1959428"/>
                              <a:gd name="connsiteX8" fmla="*/ 1883228 w 2460171"/>
                              <a:gd name="connsiteY8" fmla="*/ 1208314 h 1959428"/>
                              <a:gd name="connsiteX9" fmla="*/ 1665514 w 2460171"/>
                              <a:gd name="connsiteY9" fmla="*/ 478971 h 1959428"/>
                              <a:gd name="connsiteX10" fmla="*/ 1524000 w 2460171"/>
                              <a:gd name="connsiteY10" fmla="*/ 1230085 h 1959428"/>
                              <a:gd name="connsiteX11" fmla="*/ 2351314 w 2460171"/>
                              <a:gd name="connsiteY11" fmla="*/ 1502228 h 1959428"/>
                              <a:gd name="connsiteX12" fmla="*/ 2329542 w 2460171"/>
                              <a:gd name="connsiteY12" fmla="*/ 87085 h 1959428"/>
                              <a:gd name="connsiteX13" fmla="*/ 544285 w 2460171"/>
                              <a:gd name="connsiteY13" fmla="*/ 163285 h 1959428"/>
                              <a:gd name="connsiteX14" fmla="*/ 674914 w 2460171"/>
                              <a:gd name="connsiteY14" fmla="*/ 1491342 h 1959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460171" h="1959428">
                                <a:moveTo>
                                  <a:pt x="674914" y="1491342"/>
                                </a:moveTo>
                                <a:lnTo>
                                  <a:pt x="0" y="1121228"/>
                                </a:lnTo>
                                <a:lnTo>
                                  <a:pt x="141514" y="87085"/>
                                </a:lnTo>
                                <a:lnTo>
                                  <a:pt x="2449285" y="0"/>
                                </a:lnTo>
                                <a:cubicBezTo>
                                  <a:pt x="2452914" y="653143"/>
                                  <a:pt x="2456542" y="1306285"/>
                                  <a:pt x="2460171" y="1959428"/>
                                </a:cubicBezTo>
                                <a:lnTo>
                                  <a:pt x="1143000" y="1491342"/>
                                </a:lnTo>
                                <a:lnTo>
                                  <a:pt x="1240971" y="185057"/>
                                </a:lnTo>
                                <a:lnTo>
                                  <a:pt x="2122714" y="174171"/>
                                </a:lnTo>
                                <a:lnTo>
                                  <a:pt x="1883228" y="1208314"/>
                                </a:lnTo>
                                <a:lnTo>
                                  <a:pt x="1665514" y="478971"/>
                                </a:lnTo>
                                <a:lnTo>
                                  <a:pt x="1524000" y="1230085"/>
                                </a:lnTo>
                                <a:lnTo>
                                  <a:pt x="2351314" y="1502228"/>
                                </a:lnTo>
                                <a:lnTo>
                                  <a:pt x="2329542" y="87085"/>
                                </a:lnTo>
                                <a:lnTo>
                                  <a:pt x="544285" y="163285"/>
                                </a:lnTo>
                                <a:lnTo>
                                  <a:pt x="674914" y="1491342"/>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446DE" w14:textId="77777777" w:rsidR="0064112E" w:rsidRDefault="0064112E" w:rsidP="00E63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707568" y="1349828"/>
                            <a:ext cx="195943" cy="283028"/>
                          </a:xfrm>
                          <a:prstGeom prst="rect">
                            <a:avLst/>
                          </a:prstGeom>
                          <a:noFill/>
                          <a:ln w="6350">
                            <a:noFill/>
                          </a:ln>
                        </wps:spPr>
                        <wps:txbx>
                          <w:txbxContent>
                            <w:p w14:paraId="7EEF1C8F" w14:textId="7825BABF" w:rsidR="0064112E" w:rsidRDefault="0064112E">
                              <w:r>
                                <w:t>A</w:t>
                              </w:r>
                            </w:p>
                            <w:p w14:paraId="5A7A2ED1" w14:textId="77777777" w:rsidR="0064112E" w:rsidRDefault="00641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48"/>
                        <wps:cNvSpPr txBox="1"/>
                        <wps:spPr>
                          <a:xfrm>
                            <a:off x="1399199" y="1442741"/>
                            <a:ext cx="375172" cy="282575"/>
                          </a:xfrm>
                          <a:prstGeom prst="rect">
                            <a:avLst/>
                          </a:prstGeom>
                          <a:noFill/>
                          <a:ln w="6350">
                            <a:noFill/>
                          </a:ln>
                        </wps:spPr>
                        <wps:txbx>
                          <w:txbxContent>
                            <w:p w14:paraId="360D7153" w14:textId="41173A46" w:rsidR="0064112E" w:rsidRDefault="0064112E" w:rsidP="00E63049">
                              <w:pPr>
                                <w:pStyle w:val="NormalWeb"/>
                                <w:spacing w:before="0" w:beforeAutospacing="0" w:after="200" w:afterAutospacing="0" w:line="276" w:lineRule="auto"/>
                                <w:rPr>
                                  <w:rFonts w:ascii="Palatino Linotype" w:eastAsia="HGSMinchoE" w:hAnsi="Palatino Linotype"/>
                                  <w:sz w:val="22"/>
                                  <w:szCs w:val="22"/>
                                </w:rPr>
                              </w:pPr>
                              <w:r>
                                <w:rPr>
                                  <w:rFonts w:ascii="Palatino Linotype" w:eastAsia="HGSMinchoE" w:hAnsi="Palatino Linotype"/>
                                  <w:sz w:val="22"/>
                                  <w:szCs w:val="22"/>
                                </w:rPr>
                                <w:t>B</w:t>
                              </w:r>
                            </w:p>
                            <w:p w14:paraId="33236646" w14:textId="77777777" w:rsidR="0064112E" w:rsidRDefault="0064112E" w:rsidP="00E63049">
                              <w:pPr>
                                <w:pStyle w:val="NormalWeb"/>
                                <w:spacing w:before="0" w:beforeAutospacing="0" w:after="200" w:afterAutospacing="0" w:line="276" w:lineRule="auto"/>
                              </w:pPr>
                            </w:p>
                            <w:p w14:paraId="3CC156B1" w14:textId="77777777" w:rsidR="0064112E" w:rsidRDefault="0064112E" w:rsidP="00E63049">
                              <w:pPr>
                                <w:pStyle w:val="NormalWeb"/>
                                <w:spacing w:before="0" w:beforeAutospacing="0" w:after="200" w:afterAutospacing="0" w:line="276" w:lineRule="auto"/>
                              </w:pPr>
                              <w:r>
                                <w:rPr>
                                  <w:rFonts w:ascii="Palatino Linotype" w:eastAsia="HGSMinchoE" w:hAnsi="Palatino Linotype"/>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002970" y="957940"/>
                            <a:ext cx="500743" cy="359229"/>
                          </a:xfrm>
                          <a:prstGeom prst="rect">
                            <a:avLst/>
                          </a:prstGeom>
                          <a:noFill/>
                          <a:ln w="6350">
                            <a:noFill/>
                          </a:ln>
                        </wps:spPr>
                        <wps:txbx>
                          <w:txbxContent>
                            <w:p w14:paraId="4864CA2D" w14:textId="2FC1CCDE" w:rsidR="0064112E" w:rsidRDefault="0064112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774371" y="1197430"/>
                            <a:ext cx="381000" cy="304800"/>
                          </a:xfrm>
                          <a:prstGeom prst="rect">
                            <a:avLst/>
                          </a:prstGeom>
                          <a:noFill/>
                          <a:ln w="6350">
                            <a:noFill/>
                          </a:ln>
                        </wps:spPr>
                        <wps:txbx>
                          <w:txbxContent>
                            <w:p w14:paraId="778FC1EA" w14:textId="1C0E9EA0" w:rsidR="0064112E" w:rsidRDefault="0064112E">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3662A0" id="Canvas 39" o:spid="_x0000_s1117" editas="canvas" style="width:232.25pt;height:198pt;mso-position-horizontal-relative:char;mso-position-vertical-relative:line" coordsize="29495,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">
                <v:shape id="_x0000_s1118" type="#_x0000_t75" style="position:absolute;width:29495;height:25146;visibility:visible;mso-wrap-style:square">
                  <v:fill o:detectmouseclick="t"/>
                  <v:path o:connecttype="none"/>
                </v:shape>
                <v:oval id="Oval 40" o:spid="_x0000_s1119" style="position:absolute;left:7728;top:7620;width:1632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" filled="f" strokecolor="#2c385d [1604]" strokeweight="2.25pt"/>
                <v:shape id="Freeform: Shape 47" o:spid="_x0000_s1120" style="position:absolute;left:2830;top:1741;width:24602;height:19595;visibility:visible;mso-wrap-style:square;v-text-anchor:middle" coordsize="2460171,1959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" adj="-11796480,,5400" path="m674914,1491342l,1121228,141514,87085,2449285,v3629,653143,7257,1306285,10886,1959428l1143000,1491342,1240971,185057r881743,-10886l1883228,1208314,1665514,478971r-141514,751114l2351314,1502228,2329542,87085,544285,163285,674914,1491342xe" filled="f" strokecolor="red" strokeweight="2.25pt">
                  <v:stroke joinstyle="miter"/>
                  <v:formulas/>
                  <v:path arrowok="t" o:connecttype="custom" o:connectlocs="674914,1491342;0,1121228;141514,87085;2449285,0;2460171,1959428;1143000,1491342;1240971,185057;2122714,174171;1883228,1208314;1665514,478971;1524000,1230085;2351314,1502228;2329542,87085;544285,163285;674914,1491342" o:connectangles="0,0,0,0,0,0,0,0,0,0,0,0,0,0,0" textboxrect="0,0,2460171,1959428"/>
                  <v:textbox>
                    <w:txbxContent>
                      <w:p w14:paraId="70D446DE" w14:textId="77777777" w:rsidR="0064112E" w:rsidRDefault="0064112E" w:rsidP="00E63049">
                        <w:pPr>
                          <w:jc w:val="center"/>
                        </w:pPr>
                      </w:p>
                    </w:txbxContent>
                  </v:textbox>
                </v:shape>
                <v:shape id="Text Box 48" o:spid="_x0000_s1121" type="#_x0000_t202" style="position:absolute;left:7075;top:13498;width:1960;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EEF1C8F" w14:textId="7825BABF" w:rsidR="0064112E" w:rsidRDefault="0064112E">
                        <w:r>
                          <w:t>A</w:t>
                        </w:r>
                      </w:p>
                      <w:p w14:paraId="5A7A2ED1" w14:textId="77777777" w:rsidR="0064112E" w:rsidRDefault="0064112E"/>
                    </w:txbxContent>
                  </v:textbox>
                </v:shape>
                <v:shape id="Text Box 48" o:spid="_x0000_s1122" type="#_x0000_t202" style="position:absolute;left:13991;top:14427;width:3752;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360D7153" w14:textId="41173A46" w:rsidR="0064112E" w:rsidRDefault="0064112E" w:rsidP="00E63049">
                        <w:pPr>
                          <w:pStyle w:val="NormalWeb"/>
                          <w:spacing w:before="0" w:beforeAutospacing="0" w:after="200" w:afterAutospacing="0" w:line="276" w:lineRule="auto"/>
                          <w:rPr>
                            <w:rFonts w:ascii="Palatino Linotype" w:eastAsia="HGSMinchoE" w:hAnsi="Palatino Linotype"/>
                            <w:sz w:val="22"/>
                            <w:szCs w:val="22"/>
                          </w:rPr>
                        </w:pPr>
                        <w:r>
                          <w:rPr>
                            <w:rFonts w:ascii="Palatino Linotype" w:eastAsia="HGSMinchoE" w:hAnsi="Palatino Linotype"/>
                            <w:sz w:val="22"/>
                            <w:szCs w:val="22"/>
                          </w:rPr>
                          <w:t>B</w:t>
                        </w:r>
                      </w:p>
                      <w:p w14:paraId="33236646" w14:textId="77777777" w:rsidR="0064112E" w:rsidRDefault="0064112E" w:rsidP="00E63049">
                        <w:pPr>
                          <w:pStyle w:val="NormalWeb"/>
                          <w:spacing w:before="0" w:beforeAutospacing="0" w:after="200" w:afterAutospacing="0" w:line="276" w:lineRule="auto"/>
                        </w:pPr>
                      </w:p>
                      <w:p w14:paraId="3CC156B1" w14:textId="77777777" w:rsidR="0064112E" w:rsidRDefault="0064112E" w:rsidP="00E63049">
                        <w:pPr>
                          <w:pStyle w:val="NormalWeb"/>
                          <w:spacing w:before="0" w:beforeAutospacing="0" w:after="200" w:afterAutospacing="0" w:line="276" w:lineRule="auto"/>
                        </w:pPr>
                        <w:r>
                          <w:rPr>
                            <w:rFonts w:ascii="Palatino Linotype" w:eastAsia="HGSMinchoE" w:hAnsi="Palatino Linotype"/>
                            <w:sz w:val="22"/>
                            <w:szCs w:val="22"/>
                          </w:rPr>
                          <w:t> </w:t>
                        </w:r>
                      </w:p>
                    </w:txbxContent>
                  </v:textbox>
                </v:shape>
                <v:shape id="Text Box 53" o:spid="_x0000_s1123" type="#_x0000_t202" style="position:absolute;left:20029;top:9579;width:5008;height:3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864CA2D" w14:textId="2FC1CCDE" w:rsidR="0064112E" w:rsidRDefault="0064112E">
                        <w:r>
                          <w:t>C</w:t>
                        </w:r>
                      </w:p>
                    </w:txbxContent>
                  </v:textbox>
                </v:shape>
                <v:shape id="Text Box 54" o:spid="_x0000_s1124" type="#_x0000_t202" style="position:absolute;left:17743;top:11974;width:3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78FC1EA" w14:textId="1C0E9EA0" w:rsidR="0064112E" w:rsidRDefault="0064112E">
                        <w:r>
                          <w:t>D</w:t>
                        </w:r>
                      </w:p>
                    </w:txbxContent>
                  </v:textbox>
                </v:shape>
                <w10:anchorlock/>
              </v:group>
            </w:pict>
          </mc:Fallback>
        </mc:AlternateContent>
      </w:r>
    </w:p>
    <w:p w14:paraId="36AA5549" w14:textId="5275A14D" w:rsidR="00E63049" w:rsidRDefault="00E63049" w:rsidP="00E63049">
      <w:pPr>
        <w:pStyle w:val="Caption"/>
      </w:pPr>
      <w:bookmarkStart w:id="75" w:name="_Ref487797358"/>
      <w:bookmarkStart w:id="76" w:name="_Toc488415271"/>
      <w:r>
        <w:t xml:space="preserve">Figure </w:t>
      </w:r>
      <w:r w:rsidR="00863D5E">
        <w:fldChar w:fldCharType="begin"/>
      </w:r>
      <w:r w:rsidR="00863D5E">
        <w:instrText xml:space="preserve"> SEQ Figure \* ARABIC </w:instrText>
      </w:r>
      <w:r w:rsidR="00863D5E">
        <w:fldChar w:fldCharType="separate"/>
      </w:r>
      <w:r w:rsidR="00EB2454">
        <w:rPr>
          <w:noProof/>
        </w:rPr>
        <w:t>10</w:t>
      </w:r>
      <w:r w:rsidR="00863D5E">
        <w:rPr>
          <w:noProof/>
        </w:rPr>
        <w:fldChar w:fldCharType="end"/>
      </w:r>
      <w:bookmarkEnd w:id="75"/>
      <w:r>
        <w:t>: Truncation Produces Multiple Polygons</w:t>
      </w:r>
      <w:bookmarkEnd w:id="76"/>
    </w:p>
    <w:p w14:paraId="07A33B3F" w14:textId="77777777" w:rsidR="00EB149A" w:rsidRDefault="00EB149A" w:rsidP="00EB149A">
      <w:r>
        <w:t>This illustrates that here can be polygons formed form non-consecutive stretches of the original polygon.  This is quite common and is not an unusual pathological case.</w:t>
      </w:r>
    </w:p>
    <w:p w14:paraId="642C8328" w14:textId="46A11696" w:rsidR="005241F9" w:rsidRDefault="00EB149A" w:rsidP="005241F9">
      <w:r>
        <w:t xml:space="preserve">“Bridges” that fill in for the sections that are “part of the </w:t>
      </w:r>
      <m:oMath>
        <m:r>
          <w:rPr>
            <w:rFonts w:ascii="Cambria Math" w:hAnsi="Cambria Math"/>
          </w:rPr>
          <m:t>COI</m:t>
        </m:r>
      </m:oMath>
      <w:r>
        <w:t xml:space="preserve">” must still be constructed.  This usually is not a problem except in </w:t>
      </w:r>
      <w:r w:rsidR="005241F9">
        <w:t>the Great Lakes</w:t>
      </w:r>
      <w:r>
        <w:t xml:space="preserve">.  Consider a case where the </w:t>
      </w:r>
      <m:oMath>
        <m:r>
          <w:rPr>
            <w:rFonts w:ascii="Cambria Math" w:hAnsi="Cambria Math"/>
          </w:rPr>
          <m:t>COI</m:t>
        </m:r>
      </m:oMath>
      <w:r>
        <w:t xml:space="preserve"> intersects </w:t>
      </w:r>
      <w:r w:rsidR="005241F9">
        <w:t>Isle Royale, a large island in Northern Lake Superior</w:t>
      </w:r>
      <w:r>
        <w:t xml:space="preserve">.  Then there will be three polygons that require bridges; </w:t>
      </w:r>
      <m:oMath>
        <m:r>
          <w:rPr>
            <w:rFonts w:ascii="Cambria Math" w:hAnsi="Cambria Math"/>
          </w:rPr>
          <m:t>NAP</m:t>
        </m:r>
      </m:oMath>
      <w:r>
        <w:t>, the Great Lakes polygon (</w:t>
      </w:r>
      <m:oMath>
        <m:r>
          <w:rPr>
            <w:rFonts w:ascii="Cambria Math" w:hAnsi="Cambria Math"/>
          </w:rPr>
          <m:t>GLP</m:t>
        </m:r>
      </m:oMath>
      <w:r>
        <w:t xml:space="preserve">), and </w:t>
      </w:r>
      <w:r w:rsidR="005241F9">
        <w:t xml:space="preserve">the Isle Royale </w:t>
      </w:r>
      <w:r>
        <w:t>polygon (</w:t>
      </w:r>
      <m:oMath>
        <m:r>
          <w:rPr>
            <w:rFonts w:ascii="Cambria Math" w:hAnsi="Cambria Math"/>
          </w:rPr>
          <m:t>IRP)</m:t>
        </m:r>
      </m:oMath>
      <w:r>
        <w:t>.  We form the</w:t>
      </w:r>
      <m:oMath>
        <m:r>
          <w:rPr>
            <w:rFonts w:ascii="Cambria Math" w:hAnsi="Cambria Math"/>
          </w:rPr>
          <m:t>NAP</m:t>
        </m:r>
      </m:oMath>
      <w:r>
        <w:t xml:space="preserve">’s bridges by extending them </w:t>
      </w:r>
      <w:r w:rsidR="00380524">
        <w:t>the farthest</w:t>
      </w:r>
      <w:r>
        <w:t xml:space="preserve"> outside of the </w:t>
      </w:r>
      <m:oMath>
        <m:r>
          <w:rPr>
            <w:rFonts w:ascii="Cambria Math" w:hAnsi="Cambria Math"/>
          </w:rPr>
          <m:t>COI</m:t>
        </m:r>
      </m:oMath>
      <w:r w:rsidR="00380524">
        <w:t xml:space="preserve">, </w:t>
      </w:r>
      <m:oMath>
        <m:r>
          <w:rPr>
            <w:rFonts w:ascii="Cambria Math" w:hAnsi="Cambria Math"/>
          </w:rPr>
          <m:t>GLP</m:t>
        </m:r>
      </m:oMath>
      <w:r w:rsidR="00380524">
        <w:t xml:space="preserve">’s bridges by extending them less, and </w:t>
      </w:r>
      <m:oMath>
        <m:r>
          <w:rPr>
            <w:rFonts w:ascii="Cambria Math" w:hAnsi="Cambria Math"/>
          </w:rPr>
          <m:t>IRP</m:t>
        </m:r>
      </m:oMath>
      <w:r w:rsidR="00380524">
        <w:t>’s gridges by extending them the least.  We see this in the left-hand picture of</w:t>
      </w:r>
      <w:r>
        <w:t xml:space="preserve"> </w:t>
      </w:r>
      <w:r w:rsidR="005241F9">
        <w:fldChar w:fldCharType="begin"/>
      </w:r>
      <w:r w:rsidR="005241F9">
        <w:instrText xml:space="preserve"> REF _Ref487808101 \h </w:instrText>
      </w:r>
      <w:r w:rsidR="005241F9">
        <w:fldChar w:fldCharType="separate"/>
      </w:r>
      <w:r w:rsidR="00EB2454">
        <w:t xml:space="preserve">Figure </w:t>
      </w:r>
      <w:r w:rsidR="00EB2454">
        <w:rPr>
          <w:noProof/>
        </w:rPr>
        <w:t>11</w:t>
      </w:r>
      <w:r w:rsidR="005241F9">
        <w:fldChar w:fldCharType="end"/>
      </w:r>
      <w:r w:rsidR="005241F9">
        <w:t>.</w:t>
      </w:r>
      <w:r w:rsidR="001A703D">
        <w:t xml:space="preserve">  The sliver on the edge is the part of the truncated </w:t>
      </w:r>
      <m:oMath>
        <m:r>
          <w:rPr>
            <w:rFonts w:ascii="Cambria Math" w:hAnsi="Cambria Math"/>
          </w:rPr>
          <m:t>NAP</m:t>
        </m:r>
      </m:oMath>
      <w:r w:rsidR="001A703D">
        <w:t xml:space="preserve"> that is not overwritten by the truncated version of </w:t>
      </w:r>
      <m:oMath>
        <m:r>
          <w:rPr>
            <w:rFonts w:ascii="Cambria Math" w:hAnsi="Cambria Math"/>
          </w:rPr>
          <m:t>GLP</m:t>
        </m:r>
      </m:oMath>
      <w:r w:rsidR="001A703D">
        <w:t xml:space="preserve">.  Although it is difficult to tell the difference, </w:t>
      </w:r>
      <m:oMath>
        <m:r>
          <w:rPr>
            <w:rFonts w:ascii="Cambria Math" w:hAnsi="Cambria Math"/>
          </w:rPr>
          <m:t>NAP</m:t>
        </m:r>
      </m:oMath>
      <w:r w:rsidR="001A703D">
        <w:t xml:space="preserve"> is a different color from </w:t>
      </w:r>
      <m:oMath>
        <m:r>
          <w:rPr>
            <w:rFonts w:ascii="Cambria Math" w:hAnsi="Cambria Math"/>
          </w:rPr>
          <m:t>IRP</m:t>
        </m:r>
      </m:oMath>
      <w:r w:rsidR="001A703D">
        <w:t xml:space="preserve">; this program colors islands (e.g. </w:t>
      </w:r>
      <m:oMath>
        <m:r>
          <w:rPr>
            <w:rFonts w:ascii="Cambria Math" w:hAnsi="Cambria Math"/>
          </w:rPr>
          <m:t>IRP</m:t>
        </m:r>
      </m:oMath>
      <w:r w:rsidR="001A703D">
        <w:t>) differently than continents or ocean-islands (</w:t>
      </w:r>
      <m:oMath>
        <m:r>
          <w:rPr>
            <w:rFonts w:ascii="Cambria Math" w:hAnsi="Cambria Math"/>
          </w:rPr>
          <m:t>NAP</m:t>
        </m:r>
      </m:oMath>
      <w:r w:rsidR="001A703D">
        <w:t xml:space="preserve">).  Also notice the significantly different blues between ocean (outside of </w:t>
      </w:r>
      <m:oMath>
        <m:r>
          <w:rPr>
            <w:rFonts w:ascii="Cambria Math" w:hAnsi="Cambria Math"/>
          </w:rPr>
          <m:t>NAP</m:t>
        </m:r>
      </m:oMath>
      <w:r w:rsidR="001A703D">
        <w:t>) and lake.</w:t>
      </w:r>
    </w:p>
    <w:p w14:paraId="20F481CA" w14:textId="2FA2A0A5" w:rsidR="00FA101B" w:rsidRDefault="001A703D" w:rsidP="005241F9">
      <w:r>
        <w:lastRenderedPageBreak/>
        <w:t xml:space="preserve">The second picture in </w:t>
      </w:r>
      <w:r>
        <w:fldChar w:fldCharType="begin"/>
      </w:r>
      <w:r>
        <w:instrText xml:space="preserve"> REF _Ref487808101 \h </w:instrText>
      </w:r>
      <w:r>
        <w:fldChar w:fldCharType="separate"/>
      </w:r>
      <w:r w:rsidR="00EB2454">
        <w:t xml:space="preserve">Figure </w:t>
      </w:r>
      <w:r w:rsidR="00EB2454">
        <w:rPr>
          <w:noProof/>
        </w:rPr>
        <w:t>11</w:t>
      </w:r>
      <w:r>
        <w:fldChar w:fldCharType="end"/>
      </w:r>
      <w:r>
        <w:t xml:space="preserve"> shows the non-truncated version of </w:t>
      </w:r>
      <m:oMath>
        <m:r>
          <w:rPr>
            <w:rFonts w:ascii="Cambria Math" w:hAnsi="Cambria Math"/>
          </w:rPr>
          <m:t>IRP</m:t>
        </m:r>
      </m:oMath>
      <w:r>
        <w:t xml:space="preserve"> and </w:t>
      </w:r>
      <m:oMath>
        <m:r>
          <w:rPr>
            <w:rFonts w:ascii="Cambria Math" w:hAnsi="Cambria Math"/>
          </w:rPr>
          <m:t>GLP</m:t>
        </m:r>
      </m:oMath>
      <w:r>
        <w:t xml:space="preserve">.  We’re not zoomed out far enough to see </w:t>
      </w:r>
      <w:r w:rsidR="00992F93">
        <w:t xml:space="preserve">the entire version of </w:t>
      </w:r>
      <w:r>
        <w:t xml:space="preserve">either of these, but they are there, as is </w:t>
      </w:r>
      <m:oMath>
        <m:r>
          <w:rPr>
            <w:rFonts w:ascii="Cambria Math" w:hAnsi="Cambria Math"/>
          </w:rPr>
          <m:t>NAP</m:t>
        </m:r>
      </m:oMath>
      <w:r>
        <w:t>, which we don’t see at all.</w:t>
      </w:r>
    </w:p>
    <w:p w14:paraId="78669D48" w14:textId="014FBA0B" w:rsidR="00FA101B" w:rsidRDefault="00FA101B" w:rsidP="005241F9">
      <w:r>
        <w:t xml:space="preserve">In </w:t>
      </w:r>
      <w:r>
        <w:fldChar w:fldCharType="begin"/>
      </w:r>
      <w:r>
        <w:instrText xml:space="preserve"> REF _Ref488059503 \h </w:instrText>
      </w:r>
      <w:r>
        <w:fldChar w:fldCharType="separate"/>
      </w:r>
      <w:r w:rsidR="00EB2454">
        <w:t xml:space="preserve">Table </w:t>
      </w:r>
      <w:r w:rsidR="00EB2454">
        <w:rPr>
          <w:noProof/>
        </w:rPr>
        <w:t>9</w:t>
      </w:r>
      <w:r>
        <w:fldChar w:fldCharType="end"/>
      </w:r>
      <w:r>
        <w:t xml:space="preserve">, we list the different levels and show how that applies in this case.  “Island-within-Lake” is certainly adequate for Sim, but the data does have some lakes-within-islands-within-lakes-within-continents.  </w:t>
      </w:r>
    </w:p>
    <w:p w14:paraId="3E38DD81" w14:textId="0530F0FA" w:rsidR="00FA101B" w:rsidRDefault="00FA101B" w:rsidP="00FA101B">
      <w:pPr>
        <w:pStyle w:val="ListParagraph"/>
        <w:numPr>
          <w:ilvl w:val="0"/>
          <w:numId w:val="45"/>
        </w:numPr>
        <w:rPr>
          <w:rFonts w:eastAsiaTheme="minorEastAsia"/>
        </w:rPr>
      </w:pPr>
      <w:r>
        <w:rPr>
          <w:rFonts w:eastAsiaTheme="minorEastAsia"/>
        </w:rPr>
        <w:t>Dark Blue: Ocean (not contained in any polygon)</w:t>
      </w:r>
    </w:p>
    <w:p w14:paraId="419953B4" w14:textId="516A972C" w:rsidR="00FA101B" w:rsidRDefault="00FA101B" w:rsidP="00FA101B">
      <w:pPr>
        <w:pStyle w:val="ListParagraph"/>
        <w:numPr>
          <w:ilvl w:val="0"/>
          <w:numId w:val="45"/>
        </w:numPr>
        <w:rPr>
          <w:rFonts w:eastAsiaTheme="minorEastAsia"/>
        </w:rPr>
      </w:pPr>
      <w:r>
        <w:rPr>
          <w:rFonts w:eastAsiaTheme="minorEastAsia"/>
        </w:rPr>
        <w:t>Dark Tan (barely visible strip between ocean and lake): Continent or Ocean Island (</w:t>
      </w:r>
      <m:oMath>
        <m:r>
          <w:rPr>
            <w:rFonts w:ascii="Cambria Math" w:eastAsiaTheme="minorEastAsia" w:hAnsi="Cambria Math"/>
          </w:rPr>
          <m:t>NAP)</m:t>
        </m:r>
      </m:oMath>
    </w:p>
    <w:p w14:paraId="2720BE5A" w14:textId="525CA065" w:rsidR="00FA101B" w:rsidRDefault="00FA101B" w:rsidP="00FA101B">
      <w:pPr>
        <w:pStyle w:val="ListParagraph"/>
        <w:numPr>
          <w:ilvl w:val="0"/>
          <w:numId w:val="45"/>
        </w:numPr>
        <w:rPr>
          <w:rFonts w:eastAsiaTheme="minorEastAsia"/>
        </w:rPr>
      </w:pPr>
      <w:r>
        <w:rPr>
          <w:rFonts w:eastAsiaTheme="minorEastAsia"/>
        </w:rPr>
        <w:t>Lighter Blue: Lake within Continent (</w:t>
      </w:r>
      <m:oMath>
        <m:r>
          <w:rPr>
            <w:rFonts w:ascii="Cambria Math" w:eastAsiaTheme="minorEastAsia" w:hAnsi="Cambria Math"/>
          </w:rPr>
          <m:t>GLP</m:t>
        </m:r>
      </m:oMath>
      <w:r>
        <w:rPr>
          <w:rFonts w:eastAsiaTheme="minorEastAsia"/>
        </w:rPr>
        <w:t>)</w:t>
      </w:r>
    </w:p>
    <w:p w14:paraId="689F2BF3" w14:textId="1768ED66" w:rsidR="00FA101B" w:rsidRPr="00FA101B" w:rsidRDefault="00FA101B" w:rsidP="00FA101B">
      <w:pPr>
        <w:pStyle w:val="ListParagraph"/>
        <w:numPr>
          <w:ilvl w:val="0"/>
          <w:numId w:val="45"/>
        </w:numPr>
        <w:rPr>
          <w:rFonts w:eastAsiaTheme="minorEastAsia"/>
        </w:rPr>
      </w:pPr>
      <w:r>
        <w:rPr>
          <w:rFonts w:eastAsiaTheme="minorEastAsia"/>
        </w:rPr>
        <w:t>Light Tan: Island within Lake (</w:t>
      </w:r>
      <m:oMath>
        <m:r>
          <w:rPr>
            <w:rFonts w:ascii="Cambria Math" w:eastAsiaTheme="minorEastAsia" w:hAnsi="Cambria Math"/>
          </w:rPr>
          <m:t>IRP</m:t>
        </m:r>
      </m:oMath>
      <w:r>
        <w:rPr>
          <w:rFonts w:eastAsiaTheme="minorEastAsia"/>
        </w:rPr>
        <w:t>)</w:t>
      </w:r>
    </w:p>
    <w:p w14:paraId="174F803D" w14:textId="17BEA493" w:rsidR="005241F9" w:rsidRDefault="005241F9" w:rsidP="005241F9">
      <w:pPr>
        <w:pStyle w:val="Caption"/>
      </w:pPr>
      <w:bookmarkStart w:id="77" w:name="_Ref488059503"/>
      <w:bookmarkStart w:id="78" w:name="_Toc488415261"/>
      <w:r>
        <w:t xml:space="preserve">Table </w:t>
      </w:r>
      <w:r w:rsidR="00863D5E">
        <w:fldChar w:fldCharType="begin"/>
      </w:r>
      <w:r w:rsidR="00863D5E">
        <w:instrText xml:space="preserve"> SEQ Table \* ARABIC </w:instrText>
      </w:r>
      <w:r w:rsidR="00863D5E">
        <w:fldChar w:fldCharType="separate"/>
      </w:r>
      <w:r w:rsidR="00EB2454">
        <w:rPr>
          <w:noProof/>
        </w:rPr>
        <w:t>9</w:t>
      </w:r>
      <w:r w:rsidR="00863D5E">
        <w:rPr>
          <w:noProof/>
        </w:rPr>
        <w:fldChar w:fldCharType="end"/>
      </w:r>
      <w:bookmarkEnd w:id="77"/>
      <w:r>
        <w:t xml:space="preserve">: 4 </w:t>
      </w:r>
      <w:r w:rsidR="00FA101B">
        <w:t>Levels and their Colors</w:t>
      </w:r>
      <w:bookmarkEnd w:id="78"/>
    </w:p>
    <w:p w14:paraId="1975782E" w14:textId="0E232AF1" w:rsidR="005241F9" w:rsidRDefault="005D0B37" w:rsidP="00EB149A">
      <w:r w:rsidRPr="005D0B37">
        <w:rPr>
          <w:noProof/>
        </w:rPr>
        <w:t xml:space="preserve"> </w:t>
      </w:r>
      <w:r w:rsidR="00412BF4">
        <w:rPr>
          <w:noProof/>
        </w:rPr>
        <w:drawing>
          <wp:inline distT="0" distB="0" distL="0" distR="0" wp14:anchorId="5F36C16E" wp14:editId="52A78E26">
            <wp:extent cx="1238095" cy="1247619"/>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095" cy="1247619"/>
                    </a:xfrm>
                    <a:prstGeom prst="rect">
                      <a:avLst/>
                    </a:prstGeom>
                  </pic:spPr>
                </pic:pic>
              </a:graphicData>
            </a:graphic>
          </wp:inline>
        </w:drawing>
      </w:r>
      <w:r w:rsidR="00412BF4" w:rsidRPr="00412BF4">
        <w:rPr>
          <w:noProof/>
        </w:rPr>
        <w:t xml:space="preserve"> </w:t>
      </w:r>
      <w:r w:rsidR="00412BF4">
        <w:rPr>
          <w:noProof/>
        </w:rPr>
        <w:drawing>
          <wp:inline distT="0" distB="0" distL="0" distR="0" wp14:anchorId="7633198B" wp14:editId="2167D9F7">
            <wp:extent cx="2333333" cy="162857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33" cy="1628571"/>
                    </a:xfrm>
                    <a:prstGeom prst="rect">
                      <a:avLst/>
                    </a:prstGeom>
                  </pic:spPr>
                </pic:pic>
              </a:graphicData>
            </a:graphic>
          </wp:inline>
        </w:drawing>
      </w:r>
    </w:p>
    <w:p w14:paraId="199BEAE2" w14:textId="5C2E89A4" w:rsidR="005241F9" w:rsidRDefault="005241F9" w:rsidP="005241F9">
      <w:pPr>
        <w:pStyle w:val="Caption"/>
      </w:pPr>
      <w:bookmarkStart w:id="79" w:name="_Ref487808101"/>
      <w:bookmarkStart w:id="80" w:name="_Toc488415272"/>
      <w:r>
        <w:t xml:space="preserve">Figure </w:t>
      </w:r>
      <w:r w:rsidR="00863D5E">
        <w:fldChar w:fldCharType="begin"/>
      </w:r>
      <w:r w:rsidR="00863D5E">
        <w:instrText xml:space="preserve"> SEQ Figure \* ARABIC </w:instrText>
      </w:r>
      <w:r w:rsidR="00863D5E">
        <w:fldChar w:fldCharType="separate"/>
      </w:r>
      <w:r w:rsidR="00EB2454">
        <w:rPr>
          <w:noProof/>
        </w:rPr>
        <w:t>11</w:t>
      </w:r>
      <w:r w:rsidR="00863D5E">
        <w:rPr>
          <w:noProof/>
        </w:rPr>
        <w:fldChar w:fldCharType="end"/>
      </w:r>
      <w:bookmarkEnd w:id="79"/>
      <w:r>
        <w:t>: Truncated Island inside of Truncated Lake inside of Truncated Continent</w:t>
      </w:r>
      <w:bookmarkEnd w:id="80"/>
    </w:p>
    <w:p w14:paraId="628347E3" w14:textId="20B96404" w:rsidR="005241F9" w:rsidRDefault="00412BF4" w:rsidP="005241F9">
      <w:r>
        <w:t>Note that</w:t>
      </w:r>
      <w:r w:rsidR="005241F9">
        <w:t xml:space="preserve">, even though the </w:t>
      </w:r>
      <m:oMath>
        <m:r>
          <w:rPr>
            <w:rFonts w:ascii="Cambria Math" w:hAnsi="Cambria Math"/>
          </w:rPr>
          <m:t>NAP</m:t>
        </m:r>
      </m:oMath>
      <w:r w:rsidR="00992F93">
        <w:t xml:space="preserve"> extends a long way</w:t>
      </w:r>
      <w:r w:rsidR="005241F9">
        <w:t xml:space="preserve"> north</w:t>
      </w:r>
      <w:r>
        <w:t xml:space="preserve"> and east</w:t>
      </w:r>
      <w:r w:rsidR="005241F9">
        <w:t xml:space="preserve">, as far as this case is concerned, there is ocean </w:t>
      </w:r>
      <w:r>
        <w:t>where the dark blue is</w:t>
      </w:r>
      <w:r w:rsidR="006A317A">
        <w:t xml:space="preserve"> in the first picture</w:t>
      </w:r>
      <w:r w:rsidR="005241F9">
        <w:t>.  Furthermore, note that the polygons do not cross.  They are, to be sure, very close, but the bridge building process guarantees that the truncated polygons will not cross and will maintain the inclusion relationship</w:t>
      </w:r>
      <w:r w:rsidR="00841207">
        <w:t xml:space="preserve"> of the original polygons.</w:t>
      </w:r>
      <w:r w:rsidR="001A703D">
        <w:t xml:space="preserve">  This screenshot was taken with some parameters adjusted to make the sliver of </w:t>
      </w:r>
      <m:oMath>
        <m:r>
          <w:rPr>
            <w:rFonts w:ascii="Cambria Math" w:hAnsi="Cambria Math"/>
          </w:rPr>
          <m:t>NAP</m:t>
        </m:r>
      </m:oMath>
      <w:r w:rsidR="001A703D">
        <w:t xml:space="preserve"> large enough to see.  In practice, the bridges are much closer together.</w:t>
      </w:r>
    </w:p>
    <w:p w14:paraId="51C3D7AA" w14:textId="4C719599" w:rsidR="00D85D9B" w:rsidRDefault="00D85D9B" w:rsidP="00D85D9B">
      <w:pPr>
        <w:pStyle w:val="Heading2"/>
      </w:pPr>
      <w:bookmarkStart w:id="81" w:name="_Ref488051446"/>
      <w:bookmarkStart w:id="82" w:name="_Toc488415239"/>
      <w:r>
        <w:t xml:space="preserve">Storing the Edges; </w:t>
      </w:r>
      <w:proofErr w:type="spellStart"/>
      <w:r w:rsidRPr="00D85D9B">
        <w:rPr>
          <w:rFonts w:ascii="Courier New" w:hAnsi="Courier New"/>
        </w:rPr>
        <w:t>GeoMtx</w:t>
      </w:r>
      <w:bookmarkEnd w:id="81"/>
      <w:bookmarkEnd w:id="82"/>
      <w:proofErr w:type="spellEnd"/>
    </w:p>
    <w:p w14:paraId="6CDAB0F3" w14:textId="323475C3" w:rsidR="00D85D9B" w:rsidRDefault="00D85D9B" w:rsidP="00D85D9B">
      <w:r>
        <w:t xml:space="preserve">When storing </w:t>
      </w:r>
      <w:r>
        <w:rPr>
          <w:i/>
        </w:rPr>
        <w:t>points</w:t>
      </w:r>
      <w:r>
        <w:t xml:space="preserve"> so they can be found quickly, a binary tree </w:t>
      </w:r>
      <w:r w:rsidR="00235F88">
        <w:t xml:space="preserve">of sets of points </w:t>
      </w:r>
      <w:r>
        <w:t xml:space="preserve">has been adequate for our purposes. </w:t>
      </w:r>
      <w:r w:rsidR="00235F88">
        <w:t xml:space="preserve"> Edges are not so easy to store, and that’s because edges are 2-dimensional whereas points are 0-dimensional.</w:t>
      </w:r>
    </w:p>
    <w:p w14:paraId="66B054A8" w14:textId="01D22449" w:rsidR="00D85D9B" w:rsidRDefault="00D85D9B" w:rsidP="00D85D9B">
      <w:r>
        <w:t xml:space="preserve">For riverine interpolation, we need to find the closest edge to a given </w:t>
      </w:r>
      <w:proofErr w:type="spellStart"/>
      <w:r>
        <w:t>LatLng</w:t>
      </w:r>
      <w:proofErr w:type="spellEnd"/>
      <w:r>
        <w:t xml:space="preserve">.  For finding land crossings, we need to find the first edge that another edge (the particle path during a time step) crosses.  After a few attempts failed because of undue memory usage or slow performance, we are now using a class called a </w:t>
      </w:r>
      <w:proofErr w:type="spellStart"/>
      <w:r w:rsidRPr="00D85D9B">
        <w:rPr>
          <w:rFonts w:ascii="Courier New" w:hAnsi="Courier New"/>
        </w:rPr>
        <w:t>GeoMtx</w:t>
      </w:r>
      <w:proofErr w:type="spellEnd"/>
      <w:r>
        <w:t>.</w:t>
      </w:r>
      <w:r w:rsidR="00235F88">
        <w:t xml:space="preserve">  </w:t>
      </w:r>
      <w:r>
        <w:t xml:space="preserve">This class was primarily developed for </w:t>
      </w:r>
      <w:proofErr w:type="spellStart"/>
      <w:r>
        <w:t>BuildSimLand</w:t>
      </w:r>
      <w:proofErr w:type="spellEnd"/>
      <w:r>
        <w:t xml:space="preserve">, but it’s useful for the two </w:t>
      </w:r>
      <w:r w:rsidR="00235F88">
        <w:t>of this paragraph</w:t>
      </w:r>
      <w:r>
        <w:t>.  Here we give a rough description, mentioning other Java classes that are involved.</w:t>
      </w:r>
    </w:p>
    <w:p w14:paraId="470F1449" w14:textId="2E7894A6" w:rsidR="00D71150" w:rsidRDefault="001C0620" w:rsidP="00D85D9B">
      <w:r>
        <w:lastRenderedPageBreak/>
        <w:t xml:space="preserve">An </w:t>
      </w:r>
      <w:r>
        <w:rPr>
          <w:rFonts w:ascii="Courier New" w:hAnsi="Courier New"/>
        </w:rPr>
        <w:t>Extent</w:t>
      </w:r>
      <w:r w:rsidRPr="00235F88">
        <w:t xml:space="preserve"> </w:t>
      </w:r>
      <w:r>
        <w:t xml:space="preserve">is essentially a </w:t>
      </w:r>
      <w:proofErr w:type="spellStart"/>
      <w:r>
        <w:t>LatLngBox</w:t>
      </w:r>
      <w:proofErr w:type="spellEnd"/>
      <w:r>
        <w:t xml:space="preserve">, and a </w:t>
      </w:r>
      <w:proofErr w:type="spellStart"/>
      <w:r>
        <w:rPr>
          <w:rFonts w:ascii="Courier New" w:hAnsi="Courier New"/>
        </w:rPr>
        <w:t>GeoBox</w:t>
      </w:r>
      <w:proofErr w:type="spellEnd"/>
      <w:r>
        <w:rPr>
          <w:rFonts w:ascii="Courier New" w:hAnsi="Courier New"/>
        </w:rPr>
        <w:t xml:space="preserve"> </w:t>
      </w:r>
      <w:r>
        <w:t xml:space="preserve">is something that can provide an </w:t>
      </w:r>
      <w:r>
        <w:rPr>
          <w:rFonts w:ascii="Courier New" w:hAnsi="Courier New"/>
        </w:rPr>
        <w:t>Extent</w:t>
      </w:r>
      <w:r w:rsidR="005830F3">
        <w:t xml:space="preserve">.  The most common </w:t>
      </w:r>
      <w:proofErr w:type="spellStart"/>
      <w:r w:rsidR="005830F3" w:rsidRPr="005830F3">
        <w:rPr>
          <w:rFonts w:ascii="Courier New" w:hAnsi="Courier New"/>
        </w:rPr>
        <w:t>GeoBox</w:t>
      </w:r>
      <w:proofErr w:type="spellEnd"/>
      <w:r w:rsidR="005830F3">
        <w:t xml:space="preserve"> is a </w:t>
      </w:r>
      <w:proofErr w:type="spellStart"/>
      <w:r w:rsidR="005830F3" w:rsidRPr="005830F3">
        <w:rPr>
          <w:rFonts w:ascii="Courier New" w:hAnsi="Courier New"/>
        </w:rPr>
        <w:t>GreatCircleArc</w:t>
      </w:r>
      <w:proofErr w:type="spellEnd"/>
      <w:r w:rsidR="005830F3">
        <w:t xml:space="preserve"> (or </w:t>
      </w:r>
      <m:oMath>
        <m:r>
          <w:rPr>
            <w:rFonts w:ascii="Cambria Math" w:hAnsi="Cambria Math"/>
          </w:rPr>
          <m:t>GCA</m:t>
        </m:r>
      </m:oMath>
      <w:r w:rsidR="005830F3">
        <w:t xml:space="preserve">).  </w:t>
      </w:r>
      <w:r w:rsidR="005243E8">
        <w:t xml:space="preserve">In fact, other </w:t>
      </w:r>
      <w:proofErr w:type="spellStart"/>
      <w:r w:rsidR="005243E8" w:rsidRPr="005243E8">
        <w:rPr>
          <w:rFonts w:ascii="Courier New" w:hAnsi="Courier New"/>
        </w:rPr>
        <w:t>GeoBox</w:t>
      </w:r>
      <w:r w:rsidR="005243E8">
        <w:t>es</w:t>
      </w:r>
      <w:proofErr w:type="spellEnd"/>
      <w:r w:rsidR="005243E8">
        <w:t xml:space="preserve"> are collections of </w:t>
      </w:r>
      <w:proofErr w:type="spellStart"/>
      <w:r w:rsidR="005243E8" w:rsidRPr="005243E8">
        <w:rPr>
          <w:rFonts w:ascii="Courier New" w:hAnsi="Courier New"/>
        </w:rPr>
        <w:t>GeoBox</w:t>
      </w:r>
      <w:r w:rsidR="005243E8">
        <w:t>es</w:t>
      </w:r>
      <w:proofErr w:type="spellEnd"/>
      <w:r w:rsidR="005243E8">
        <w:t xml:space="preserve">, so really every </w:t>
      </w:r>
      <w:proofErr w:type="spellStart"/>
      <w:r w:rsidR="005243E8" w:rsidRPr="005243E8">
        <w:rPr>
          <w:rFonts w:ascii="Courier New" w:hAnsi="Courier New"/>
        </w:rPr>
        <w:t>GeoBox</w:t>
      </w:r>
      <w:proofErr w:type="spellEnd"/>
      <w:r w:rsidR="005243E8">
        <w:t xml:space="preserve"> has at its core, a collection of </w:t>
      </w:r>
      <m:oMath>
        <m:r>
          <w:rPr>
            <w:rFonts w:ascii="Cambria Math" w:hAnsi="Cambria Math"/>
          </w:rPr>
          <m:t>GCA</m:t>
        </m:r>
      </m:oMath>
      <w:r w:rsidR="005243E8">
        <w:t>s.</w:t>
      </w:r>
      <w:r w:rsidR="00D71150">
        <w:t xml:space="preserve">  Polygons, (the Java class is </w:t>
      </w:r>
      <w:r w:rsidR="00D71150" w:rsidRPr="00D71150">
        <w:rPr>
          <w:rFonts w:ascii="Courier New" w:hAnsi="Courier New"/>
        </w:rPr>
        <w:t>Loop</w:t>
      </w:r>
      <w:r w:rsidR="00D71150">
        <w:t xml:space="preserve">), and strings of </w:t>
      </w:r>
      <m:oMath>
        <m:r>
          <w:rPr>
            <w:rFonts w:ascii="Cambria Math" w:hAnsi="Cambria Math"/>
          </w:rPr>
          <m:t>GCA</m:t>
        </m:r>
      </m:oMath>
      <w:r w:rsidR="00D71150">
        <w:t>s (</w:t>
      </w:r>
      <w:proofErr w:type="spellStart"/>
      <w:r w:rsidR="00D71150" w:rsidRPr="00D71150">
        <w:rPr>
          <w:rFonts w:ascii="Courier New" w:hAnsi="Courier New"/>
        </w:rPr>
        <w:t>GcaSkein</w:t>
      </w:r>
      <w:proofErr w:type="spellEnd"/>
      <w:r w:rsidR="00D71150">
        <w:t xml:space="preserve">) are also examples of </w:t>
      </w:r>
      <w:proofErr w:type="spellStart"/>
      <w:r w:rsidR="00D71150" w:rsidRPr="00D71150">
        <w:rPr>
          <w:rFonts w:ascii="Courier New" w:hAnsi="Courier New"/>
        </w:rPr>
        <w:t>GeoBox</w:t>
      </w:r>
      <w:r w:rsidR="00D71150">
        <w:t>es</w:t>
      </w:r>
      <w:proofErr w:type="spellEnd"/>
      <w:r w:rsidR="00D71150">
        <w:t>.</w:t>
      </w:r>
    </w:p>
    <w:p w14:paraId="27D1F52B" w14:textId="3876FC7F" w:rsidR="005830F3" w:rsidRDefault="00D71150" w:rsidP="00D85D9B">
      <w:r>
        <w:t xml:space="preserve">A small note here.  For most of these </w:t>
      </w:r>
      <w:proofErr w:type="spellStart"/>
      <w:r w:rsidRPr="00D71150">
        <w:rPr>
          <w:rFonts w:ascii="Courier New" w:hAnsi="Courier New"/>
        </w:rPr>
        <w:t>GeoBox</w:t>
      </w:r>
      <w:r>
        <w:t>es</w:t>
      </w:r>
      <w:proofErr w:type="spellEnd"/>
      <w:r>
        <w:t xml:space="preserve">, the </w:t>
      </w:r>
      <w:r w:rsidRPr="00D71150">
        <w:rPr>
          <w:rFonts w:ascii="Courier New" w:hAnsi="Courier New"/>
        </w:rPr>
        <w:t>Extent</w:t>
      </w:r>
      <w:r>
        <w:t xml:space="preserve"> is easy to compute.  For a </w:t>
      </w:r>
      <m:oMath>
        <m:r>
          <w:rPr>
            <w:rFonts w:ascii="Cambria Math" w:hAnsi="Cambria Math"/>
          </w:rPr>
          <m:t>GCA</m:t>
        </m:r>
      </m:oMath>
      <w:r>
        <w:t xml:space="preserve"> however, only t</w:t>
      </w:r>
      <w:r w:rsidR="005830F3">
        <w:t xml:space="preserve">he west and east longitudes of a </w:t>
      </w:r>
      <m:oMath>
        <m:r>
          <w:rPr>
            <w:rFonts w:ascii="Cambria Math" w:hAnsi="Cambria Math"/>
          </w:rPr>
          <m:t>GCA</m:t>
        </m:r>
      </m:oMath>
      <w:r w:rsidR="005830F3">
        <w:t xml:space="preserve"> </w:t>
      </w:r>
      <w:r>
        <w:t xml:space="preserve">can be directly obtained by considering </w:t>
      </w:r>
      <w:r w:rsidR="005830F3">
        <w:t>the</w:t>
      </w:r>
      <w:r>
        <w:t xml:space="preserve">ir endpoints.  The </w:t>
      </w:r>
      <w:proofErr w:type="spellStart"/>
      <w:r w:rsidR="005830F3">
        <w:t>the</w:t>
      </w:r>
      <w:proofErr w:type="spellEnd"/>
      <w:r w:rsidR="005830F3">
        <w:t xml:space="preserve"> north and south extremes of a </w:t>
      </w:r>
      <m:oMath>
        <m:r>
          <w:rPr>
            <w:rFonts w:ascii="Cambria Math" w:hAnsi="Cambria Math"/>
          </w:rPr>
          <m:t>GCA</m:t>
        </m:r>
      </m:oMath>
      <w:r w:rsidR="005830F3">
        <w:t xml:space="preserve"> do </w:t>
      </w:r>
      <w:r w:rsidR="005830F3">
        <w:rPr>
          <w:i/>
        </w:rPr>
        <w:t xml:space="preserve">not </w:t>
      </w:r>
      <w:r w:rsidR="005830F3">
        <w:t xml:space="preserve">necessarily occur at an endpoint, so they are computed and cached as part of a </w:t>
      </w:r>
      <m:oMath>
        <m:r>
          <w:rPr>
            <w:rFonts w:ascii="Cambria Math" w:hAnsi="Cambria Math"/>
          </w:rPr>
          <m:t>GCA</m:t>
        </m:r>
      </m:oMath>
      <w:r w:rsidR="005830F3">
        <w:t>.</w:t>
      </w:r>
    </w:p>
    <w:p w14:paraId="30A93055" w14:textId="2FC8C01D" w:rsidR="00B91684" w:rsidRDefault="005243E8" w:rsidP="00D85D9B">
      <w:pPr>
        <w:rPr>
          <w:rFonts w:ascii="Courier New" w:hAnsi="Courier New"/>
        </w:rPr>
      </w:pPr>
      <w:r>
        <w:t xml:space="preserve">For right now, we say that “we </w:t>
      </w:r>
      <w:r w:rsidR="00B91684" w:rsidRPr="00B91684">
        <w:t>sort</w:t>
      </w:r>
      <w:r w:rsidR="00B91684">
        <w:t xml:space="preserve"> </w:t>
      </w:r>
      <w:proofErr w:type="spellStart"/>
      <w:r w:rsidR="00B91684" w:rsidRPr="00235F88">
        <w:rPr>
          <w:rFonts w:ascii="Courier New" w:hAnsi="Courier New"/>
        </w:rPr>
        <w:t>GeoBox</w:t>
      </w:r>
      <w:r w:rsidR="00B91684">
        <w:t>es</w:t>
      </w:r>
      <w:proofErr w:type="spellEnd"/>
      <w:r w:rsidR="00B91684">
        <w:t>.</w:t>
      </w:r>
      <w:r>
        <w:t>”</w:t>
      </w:r>
      <w:r w:rsidR="00B91684">
        <w:t xml:space="preserve">  They are sorted by increasing left longitudes, and then </w:t>
      </w:r>
      <w:r>
        <w:t xml:space="preserve">sections of this sequence are </w:t>
      </w:r>
      <w:r w:rsidR="00B91684">
        <w:t>sorted by increasing low latitude.  For the rest of this section, simply assume that there is nothing of interest anywhere near the dateline.</w:t>
      </w:r>
    </w:p>
    <w:p w14:paraId="76B19F11" w14:textId="77777777" w:rsidR="005243E8" w:rsidRDefault="005830F3" w:rsidP="00D85D9B">
      <w:r>
        <w:t xml:space="preserve">The critical point is that with the sort and a little extra storage, one </w:t>
      </w:r>
      <w:r w:rsidR="00EB4FC7">
        <w:t xml:space="preserve">can identify only those </w:t>
      </w:r>
      <w:proofErr w:type="spellStart"/>
      <w:r w:rsidR="00EB4FC7" w:rsidRPr="00EB4FC7">
        <w:rPr>
          <w:rFonts w:ascii="Courier New" w:hAnsi="Courier New"/>
        </w:rPr>
        <w:t>GeoBox</w:t>
      </w:r>
      <w:r w:rsidR="00EB4FC7">
        <w:t>e</w:t>
      </w:r>
      <w:r>
        <w:t>s</w:t>
      </w:r>
      <w:proofErr w:type="spellEnd"/>
      <w:r>
        <w:t xml:space="preserve"> whose </w:t>
      </w:r>
      <w:r w:rsidRPr="00EB4FC7">
        <w:rPr>
          <w:rFonts w:ascii="Courier New" w:hAnsi="Courier New"/>
        </w:rPr>
        <w:t>Extent</w:t>
      </w:r>
      <w:r>
        <w:t xml:space="preserve">s overlap a given </w:t>
      </w:r>
      <w:r w:rsidRPr="00EB4FC7">
        <w:rPr>
          <w:rFonts w:ascii="Courier New" w:hAnsi="Courier New"/>
        </w:rPr>
        <w:t>Extent</w:t>
      </w:r>
      <w:r>
        <w:t xml:space="preserve">.  There are too many details to cover in this document, but let’s consider the left-to-right </w:t>
      </w:r>
      <w:r w:rsidR="005243E8">
        <w:t xml:space="preserve">sorting by left longitude </w:t>
      </w:r>
      <w:r>
        <w:t xml:space="preserve">and suppose we are given an </w:t>
      </w:r>
      <w:r w:rsidRPr="00EB4FC7">
        <w:rPr>
          <w:rFonts w:ascii="Courier New" w:hAnsi="Courier New"/>
        </w:rPr>
        <w:t>Extent</w:t>
      </w:r>
      <w:r>
        <w:t xml:space="preserve"> with </w:t>
      </w:r>
      <m:oMath>
        <m:d>
          <m:dPr>
            <m:ctrlPr>
              <w:rPr>
                <w:rFonts w:ascii="Cambria Math" w:hAnsi="Cambria Math"/>
                <w:i/>
              </w:rPr>
            </m:ctrlPr>
          </m:dPr>
          <m:e>
            <m:r>
              <w:rPr>
                <w:rFonts w:ascii="Cambria Math" w:hAnsi="Cambria Math"/>
              </w:rPr>
              <m:t>west,east</m:t>
            </m:r>
          </m:e>
        </m:d>
        <m:r>
          <w:rPr>
            <w:rFonts w:ascii="Cambria Math" w:hAnsi="Cambria Math"/>
          </w:rPr>
          <m:t>=(5,10)</m:t>
        </m:r>
      </m:oMath>
      <w:r>
        <w:t xml:space="preserve">.  Any </w:t>
      </w:r>
      <w:proofErr w:type="spellStart"/>
      <w:r w:rsidRPr="00EB4FC7">
        <w:rPr>
          <w:rFonts w:ascii="Courier New" w:hAnsi="Courier New"/>
        </w:rPr>
        <w:t>GeoBox</w:t>
      </w:r>
      <w:proofErr w:type="spellEnd"/>
      <w:r>
        <w:t xml:space="preserve"> </w:t>
      </w:r>
      <w:r w:rsidR="00B91684">
        <w:t xml:space="preserve">in our list </w:t>
      </w:r>
      <w:r>
        <w:t>with a left endpoint of 10 or higher cannot overlap so we can eliminate</w:t>
      </w:r>
      <w:r w:rsidR="00B91684">
        <w:t xml:space="preserve"> it and everything to its right, and this took only </w:t>
      </w:r>
      <w:r>
        <w:t xml:space="preserve">a binary lookup.  </w:t>
      </w:r>
      <w:r w:rsidR="00B91684">
        <w:t xml:space="preserve">However, of the ones we kept, it is much more difficult to eliminate </w:t>
      </w:r>
      <w:r>
        <w:t xml:space="preserve">the </w:t>
      </w:r>
      <w:proofErr w:type="spellStart"/>
      <w:r w:rsidRPr="00EB4FC7">
        <w:rPr>
          <w:rFonts w:ascii="Courier New" w:hAnsi="Courier New"/>
        </w:rPr>
        <w:t>GeoBox</w:t>
      </w:r>
      <w:r>
        <w:t>es</w:t>
      </w:r>
      <w:proofErr w:type="spellEnd"/>
      <w:r>
        <w:t xml:space="preserve"> that end to</w:t>
      </w:r>
      <w:r w:rsidR="00B91684">
        <w:t xml:space="preserve"> the left of 5</w:t>
      </w:r>
      <w:r w:rsidR="00EC05CC">
        <w:t>.  This is whe</w:t>
      </w:r>
      <w:r w:rsidR="005243E8">
        <w:t>re the extra storage comes in.</w:t>
      </w:r>
    </w:p>
    <w:p w14:paraId="6F058514" w14:textId="08726C18" w:rsidR="00EB4FC7" w:rsidRDefault="00EC05CC" w:rsidP="00D85D9B">
      <w:r>
        <w:t xml:space="preserve">We wrap the </w:t>
      </w:r>
      <w:proofErr w:type="spellStart"/>
      <w:r>
        <w:t>GeoBoxes</w:t>
      </w:r>
      <w:proofErr w:type="spellEnd"/>
      <w:r>
        <w:t xml:space="preserve"> in</w:t>
      </w:r>
      <w:r w:rsidR="005243E8">
        <w:t xml:space="preserve"> a class called </w:t>
      </w:r>
      <w:proofErr w:type="spellStart"/>
      <w:r w:rsidR="005243E8" w:rsidRPr="005243E8">
        <w:rPr>
          <w:rFonts w:ascii="Courier New" w:hAnsi="Courier New"/>
        </w:rPr>
        <w:t>BoxWrapper</w:t>
      </w:r>
      <w:proofErr w:type="spellEnd"/>
      <w:r w:rsidR="00D71150">
        <w:t xml:space="preserve">, and it is </w:t>
      </w:r>
      <w:proofErr w:type="gramStart"/>
      <w:r w:rsidR="00D71150">
        <w:t xml:space="preserve">actually </w:t>
      </w:r>
      <w:proofErr w:type="spellStart"/>
      <w:r w:rsidR="00D71150" w:rsidRPr="00D71150">
        <w:rPr>
          <w:rFonts w:ascii="Courier New" w:hAnsi="Courier New"/>
        </w:rPr>
        <w:t>BoxWrapper</w:t>
      </w:r>
      <w:r w:rsidR="00D71150">
        <w:t>s</w:t>
      </w:r>
      <w:proofErr w:type="spellEnd"/>
      <w:proofErr w:type="gramEnd"/>
      <w:r w:rsidR="00D71150">
        <w:t xml:space="preserve"> that we sort.  E</w:t>
      </w:r>
      <w:r w:rsidR="00EB4FC7">
        <w:t xml:space="preserve">ach </w:t>
      </w:r>
      <w:proofErr w:type="spellStart"/>
      <w:r w:rsidR="00D71150">
        <w:rPr>
          <w:rFonts w:ascii="Courier New" w:hAnsi="Courier New"/>
        </w:rPr>
        <w:t>BoxWrapper</w:t>
      </w:r>
      <w:proofErr w:type="spellEnd"/>
      <w:r w:rsidR="00EB4FC7">
        <w:t xml:space="preserve"> </w:t>
      </w:r>
      <w:r w:rsidR="00D71150">
        <w:t xml:space="preserve">has a </w:t>
      </w:r>
      <w:r w:rsidR="00EB4FC7">
        <w:t xml:space="preserve">list </w:t>
      </w:r>
      <w:r w:rsidR="00D71150">
        <w:t>the</w:t>
      </w:r>
      <w:r w:rsidR="00EB4FC7">
        <w:t xml:space="preserve"> </w:t>
      </w:r>
      <w:proofErr w:type="spellStart"/>
      <w:r w:rsidR="00D71150">
        <w:rPr>
          <w:rFonts w:ascii="Courier New" w:hAnsi="Courier New"/>
        </w:rPr>
        <w:t>BoxWrapper</w:t>
      </w:r>
      <w:r w:rsidR="00D71150" w:rsidRPr="00D71150">
        <w:t>s</w:t>
      </w:r>
      <w:proofErr w:type="spellEnd"/>
      <w:r w:rsidR="00D71150">
        <w:t xml:space="preserve"> </w:t>
      </w:r>
      <w:r w:rsidR="00EB4FC7">
        <w:t xml:space="preserve">to its left that has a right-hand endpoint bigger than its own.  This allows us to iterate through a small set of </w:t>
      </w:r>
      <w:proofErr w:type="spellStart"/>
      <w:r w:rsidR="00D71150">
        <w:rPr>
          <w:rFonts w:ascii="Courier New" w:hAnsi="Courier New"/>
        </w:rPr>
        <w:t>BoxWrapper</w:t>
      </w:r>
      <w:r w:rsidR="00D71150">
        <w:t>s</w:t>
      </w:r>
      <w:proofErr w:type="spellEnd"/>
      <w:r w:rsidR="00D71150">
        <w:t xml:space="preserve"> until we will know that we have not missed any </w:t>
      </w:r>
      <w:proofErr w:type="spellStart"/>
      <w:r w:rsidR="00D71150" w:rsidRPr="00D71150">
        <w:rPr>
          <w:rFonts w:ascii="Courier New" w:hAnsi="Courier New"/>
        </w:rPr>
        <w:t>BoxWrapper</w:t>
      </w:r>
      <w:proofErr w:type="spellEnd"/>
      <w:r w:rsidR="00D71150">
        <w:t xml:space="preserve"> with an overlapping </w:t>
      </w:r>
      <w:r w:rsidR="00D71150" w:rsidRPr="00D71150">
        <w:rPr>
          <w:rFonts w:ascii="Courier New" w:hAnsi="Courier New"/>
        </w:rPr>
        <w:t>Extent</w:t>
      </w:r>
      <w:r w:rsidR="00D71150">
        <w:t>.</w:t>
      </w:r>
    </w:p>
    <w:p w14:paraId="3799832D" w14:textId="10A91CB8" w:rsidR="00EB4FC7" w:rsidRDefault="00EB4FC7" w:rsidP="00D85D9B">
      <w:r>
        <w:t xml:space="preserve">Finding the closest </w:t>
      </w:r>
      <m:oMath>
        <m:r>
          <w:rPr>
            <w:rFonts w:ascii="Cambria Math" w:hAnsi="Cambria Math"/>
          </w:rPr>
          <m:t>GCA</m:t>
        </m:r>
      </m:oMath>
      <w:r>
        <w:t xml:space="preserve">, as is required in riverine cases, </w:t>
      </w:r>
      <w:r w:rsidR="00D71150">
        <w:t>capitalizes on this sorting scheme as well</w:t>
      </w:r>
      <w:r>
        <w:t xml:space="preserve">.  As we find something that is close, we tighten the bounds </w:t>
      </w:r>
      <w:r w:rsidR="00D71150">
        <w:t xml:space="preserve">and therefore eliminate some of the </w:t>
      </w:r>
      <w:proofErr w:type="spellStart"/>
      <w:r w:rsidR="00D71150" w:rsidRPr="00D71150">
        <w:rPr>
          <w:rFonts w:ascii="Courier New" w:hAnsi="Courier New"/>
        </w:rPr>
        <w:t>BoxWrapper</w:t>
      </w:r>
      <w:r w:rsidR="00D71150">
        <w:t>s</w:t>
      </w:r>
      <w:proofErr w:type="spellEnd"/>
      <w:r w:rsidR="00D71150">
        <w:t xml:space="preserve"> from consideration.  </w:t>
      </w:r>
      <w:r>
        <w:t>The details are too extensive, but summarizing, we have:</w:t>
      </w:r>
    </w:p>
    <w:p w14:paraId="57EA97D9" w14:textId="53BB9150" w:rsidR="000A3EA9" w:rsidRDefault="00370E48" w:rsidP="00370E48">
      <w:pPr>
        <w:pStyle w:val="Quote"/>
      </w:pPr>
      <w:r>
        <w:t xml:space="preserve">A </w:t>
      </w:r>
      <w:proofErr w:type="spellStart"/>
      <w:r w:rsidRPr="00370E48">
        <w:rPr>
          <w:rFonts w:ascii="Courier New" w:hAnsi="Courier New"/>
        </w:rPr>
        <w:t>GeoMtx</w:t>
      </w:r>
      <w:proofErr w:type="spellEnd"/>
      <w:r>
        <w:t xml:space="preserve"> is a collection of </w:t>
      </w:r>
      <w:proofErr w:type="spellStart"/>
      <w:r w:rsidRPr="00370E48">
        <w:rPr>
          <w:rFonts w:ascii="Courier New" w:hAnsi="Courier New"/>
        </w:rPr>
        <w:t>GeoBox</w:t>
      </w:r>
      <w:r>
        <w:t>es</w:t>
      </w:r>
      <w:proofErr w:type="spellEnd"/>
      <w:r>
        <w:t xml:space="preserve">, and we sort the </w:t>
      </w:r>
      <w:proofErr w:type="spellStart"/>
      <w:r w:rsidRPr="00370E48">
        <w:rPr>
          <w:rFonts w:ascii="Courier New" w:hAnsi="Courier New"/>
        </w:rPr>
        <w:t>GeoBox</w:t>
      </w:r>
      <w:r>
        <w:t>es</w:t>
      </w:r>
      <w:proofErr w:type="spellEnd"/>
      <w:r>
        <w:t xml:space="preserve"> so that looking up which </w:t>
      </w:r>
      <w:proofErr w:type="spellStart"/>
      <w:r w:rsidRPr="00370E48">
        <w:rPr>
          <w:rFonts w:ascii="Courier New" w:hAnsi="Courier New"/>
        </w:rPr>
        <w:t>GeoBox</w:t>
      </w:r>
      <w:r>
        <w:t>es</w:t>
      </w:r>
      <w:proofErr w:type="spellEnd"/>
      <w:r>
        <w:t xml:space="preserve"> intersect or are close to a given </w:t>
      </w:r>
      <w:r w:rsidRPr="00370E48">
        <w:rPr>
          <w:rFonts w:ascii="Courier New" w:hAnsi="Courier New"/>
        </w:rPr>
        <w:t>Extent</w:t>
      </w:r>
      <w:r>
        <w:t>, is fast.</w:t>
      </w:r>
    </w:p>
    <w:p w14:paraId="5DC29030" w14:textId="4D8FC09B" w:rsidR="00370E48" w:rsidRPr="00370E48" w:rsidRDefault="00370E48" w:rsidP="00370E48">
      <w:pPr>
        <w:pStyle w:val="Caption"/>
        <w:rPr>
          <w:lang w:bidi="hi-IN"/>
        </w:rPr>
      </w:pPr>
      <w:r>
        <w:t xml:space="preserve">Equation </w:t>
      </w:r>
      <w:r w:rsidR="00863D5E">
        <w:fldChar w:fldCharType="begin"/>
      </w:r>
      <w:r w:rsidR="00863D5E">
        <w:instrText xml:space="preserve"> SEQ Equation \* ARABIC </w:instrText>
      </w:r>
      <w:r w:rsidR="00863D5E">
        <w:fldChar w:fldCharType="separate"/>
      </w:r>
      <w:r w:rsidR="00EB2454">
        <w:rPr>
          <w:noProof/>
        </w:rPr>
        <w:t>5</w:t>
      </w:r>
      <w:r w:rsidR="00863D5E">
        <w:rPr>
          <w:noProof/>
        </w:rPr>
        <w:fldChar w:fldCharType="end"/>
      </w:r>
      <w:r>
        <w:t xml:space="preserve">: Main Idea behind a </w:t>
      </w:r>
      <w:proofErr w:type="spellStart"/>
      <w:r w:rsidRPr="00370E48">
        <w:rPr>
          <w:rFonts w:ascii="Courier New" w:hAnsi="Courier New"/>
        </w:rPr>
        <w:t>GeoMtx</w:t>
      </w:r>
      <w:proofErr w:type="spellEnd"/>
    </w:p>
    <w:p w14:paraId="06E2C661" w14:textId="1BA4B420" w:rsidR="00C8276A" w:rsidRDefault="00C8276A" w:rsidP="00C8276A">
      <w:pPr>
        <w:pStyle w:val="Heading3"/>
      </w:pPr>
      <w:bookmarkStart w:id="83" w:name="_Toc488415240"/>
      <w:r>
        <w:t>The Dateline is a Nuisance</w:t>
      </w:r>
      <w:bookmarkEnd w:id="83"/>
    </w:p>
    <w:p w14:paraId="66C9B0B3" w14:textId="77777777" w:rsidR="00235F88" w:rsidRDefault="003172CA" w:rsidP="00D85D9B">
      <w:r>
        <w:t xml:space="preserve">“We sort by increasing left longitudes.”  </w:t>
      </w:r>
      <w:r w:rsidR="00235F88">
        <w:t xml:space="preserve">Such a statement begs the question </w:t>
      </w:r>
      <w:r w:rsidR="00D85D9B">
        <w:t xml:space="preserve">“what about the dateline?”  There are very few edges that </w:t>
      </w:r>
      <w:r w:rsidR="00235F88" w:rsidRPr="00235F88">
        <w:rPr>
          <w:i/>
        </w:rPr>
        <w:t>cross</w:t>
      </w:r>
      <w:r w:rsidR="00D85D9B">
        <w:t xml:space="preserve"> the dateline.  Eurasia crosses the dateline by over </w:t>
      </w:r>
      <m:oMath>
        <m:r>
          <w:rPr>
            <w:rFonts w:ascii="Cambria Math" w:hAnsi="Cambria Math"/>
          </w:rPr>
          <m:t>10°</m:t>
        </m:r>
      </m:oMath>
      <w:r w:rsidR="00D85D9B">
        <w:t xml:space="preserve"> of longitude, but there are not many edges that in</w:t>
      </w:r>
      <w:proofErr w:type="spellStart"/>
      <w:r w:rsidR="00235F88">
        <w:t>dividually</w:t>
      </w:r>
      <w:proofErr w:type="spellEnd"/>
      <w:r w:rsidR="00235F88">
        <w:t xml:space="preserve"> cross the dateline.</w:t>
      </w:r>
    </w:p>
    <w:p w14:paraId="599C8181" w14:textId="70E847C3" w:rsidR="00D85D9B" w:rsidRDefault="00235F88" w:rsidP="00D85D9B">
      <w:r>
        <w:lastRenderedPageBreak/>
        <w:t xml:space="preserve">Our approach is to </w:t>
      </w:r>
      <w:r w:rsidR="00D85D9B">
        <w:t xml:space="preserve">simply take those edges out of the picture and set them aside.  Because our edges are relatively small, the edges that cross the dateline are </w:t>
      </w:r>
      <w:r w:rsidR="00C8276A">
        <w:t xml:space="preserve">few and are </w:t>
      </w:r>
      <w:r w:rsidR="00D85D9B">
        <w:t>confined to a very narrow strip</w:t>
      </w:r>
      <w:r>
        <w:t xml:space="preserve"> of longitude</w:t>
      </w:r>
      <w:r w:rsidR="00D85D9B">
        <w:t>.</w:t>
      </w:r>
      <w:r w:rsidR="009C0F34">
        <w:t xml:space="preserve">  When we ask </w:t>
      </w:r>
      <w:r w:rsidR="00C8276A">
        <w:t xml:space="preserve">any questions such as “what is the closest edge,”, we process this strip, called the </w:t>
      </w:r>
      <m:oMath>
        <m:r>
          <w:rPr>
            <w:rFonts w:ascii="Cambria Math" w:hAnsi="Cambria Math"/>
          </w:rPr>
          <m:t>Idl Column</m:t>
        </m:r>
      </m:oMath>
      <w:r w:rsidR="00C8276A">
        <w:t xml:space="preserve"> separately.</w:t>
      </w:r>
    </w:p>
    <w:p w14:paraId="5C32B512" w14:textId="77777777" w:rsidR="00C8276A" w:rsidRDefault="009C0F34" w:rsidP="00D85D9B">
      <w:r>
        <w:t xml:space="preserve">It is interesting to note that </w:t>
      </w:r>
      <w:r w:rsidR="00D85D9B">
        <w:t xml:space="preserve">the dateline </w:t>
      </w:r>
      <w:r>
        <w:t xml:space="preserve">still </w:t>
      </w:r>
      <w:r w:rsidR="00D85D9B">
        <w:t xml:space="preserve">causes problems and we once again consider Eurasia.  After we remove the edges that cross the dateline, </w:t>
      </w:r>
      <w:r>
        <w:t xml:space="preserve">we sort the rest by increasing left longitude.  For North America, which does not cross the dateline, the edges will form a sequence of edges that is unbroken with respect to longitude.  By this we mean that for any longitude between the left-most longitude and the right-most longitude, some edge covers that longitude.  This is not so for Eurasia.  After the Bering Strait, there is a huge gap until </w:t>
      </w:r>
      <w:r w:rsidR="00C8276A">
        <w:t xml:space="preserve">continue to the east to the edges </w:t>
      </w:r>
      <w:r>
        <w:t xml:space="preserve">of </w:t>
      </w:r>
      <w:r w:rsidR="00C8276A">
        <w:t>Western Spain, and this gap causes problems.</w:t>
      </w:r>
    </w:p>
    <w:p w14:paraId="1E0950D0" w14:textId="3FD75B21" w:rsidR="00D85D9B" w:rsidRDefault="00C8276A" w:rsidP="00D85D9B">
      <w:r>
        <w:t xml:space="preserve">We include this section simply to point out that there are details about the dateline that we are aware of and have dealt with.  We have worked around these problems, and it is better to picture a problem that does not cross the dateline.  The workarounds involving the dateline are mostly confined to the </w:t>
      </w:r>
      <m:oMath>
        <m:r>
          <w:rPr>
            <w:rFonts w:ascii="Cambria Math" w:hAnsi="Cambria Math"/>
          </w:rPr>
          <m:t>Idl Column</m:t>
        </m:r>
      </m:oMath>
      <w:r>
        <w:t xml:space="preserve"> and including this in the discussions clutters the exposition without really providing any interesting information.</w:t>
      </w:r>
    </w:p>
    <w:p w14:paraId="6687601D" w14:textId="5083D1E8" w:rsidR="00100467" w:rsidRDefault="00100467" w:rsidP="00100467">
      <w:pPr>
        <w:pStyle w:val="Heading2"/>
      </w:pPr>
      <w:bookmarkStart w:id="84" w:name="_Toc488415241"/>
      <w:r>
        <w:t>Slippery Shore</w:t>
      </w:r>
      <w:r w:rsidR="00C02E4A">
        <w:t>, Stop-and-Block</w:t>
      </w:r>
      <w:bookmarkEnd w:id="84"/>
    </w:p>
    <w:p w14:paraId="4004B061" w14:textId="17A9D427" w:rsidR="00162321" w:rsidRDefault="00162321" w:rsidP="00162321">
      <w:r>
        <w:t>In §</w:t>
      </w:r>
      <w:r>
        <w:fldChar w:fldCharType="begin"/>
      </w:r>
      <w:r>
        <w:instrText xml:space="preserve"> REF _Ref488051446 \w \h </w:instrText>
      </w:r>
      <w:r>
        <w:fldChar w:fldCharType="separate"/>
      </w:r>
      <w:r w:rsidR="00EB2454">
        <w:t>VI.C</w:t>
      </w:r>
      <w:r>
        <w:fldChar w:fldCharType="end"/>
      </w:r>
      <w:r>
        <w:t xml:space="preserve">, we gave a very brief discussion of a data structure that allows us to look up nearby edges.  The data structure is far less important than noting that we </w:t>
      </w:r>
      <w:r w:rsidR="00B92C4A">
        <w:t xml:space="preserve">have </w:t>
      </w:r>
      <w:r>
        <w:t>addressed the task of quickly looking up edges</w:t>
      </w:r>
      <w:r w:rsidR="002856AE">
        <w:t xml:space="preserve"> that are close to or cross a given edge.  We do this by loosening the problem slightly and solving the analogous problem concerning </w:t>
      </w:r>
      <w:proofErr w:type="spellStart"/>
      <w:r w:rsidR="002856AE">
        <w:t>LatLngBoxes</w:t>
      </w:r>
      <w:proofErr w:type="spellEnd"/>
      <w:r w:rsidR="002856AE">
        <w:t xml:space="preserve">, which we call </w:t>
      </w:r>
      <w:r w:rsidR="002856AE" w:rsidRPr="002856AE">
        <w:rPr>
          <w:rFonts w:ascii="Courier New" w:hAnsi="Courier New"/>
        </w:rPr>
        <w:t>Extent</w:t>
      </w:r>
      <w:r w:rsidR="002856AE">
        <w:t>s.</w:t>
      </w:r>
    </w:p>
    <w:p w14:paraId="6C188BF1" w14:textId="4B000321" w:rsidR="00162321" w:rsidRDefault="00162321" w:rsidP="00162321">
      <w:r>
        <w:t>In this section, we use this ability to find where particles hit land.  Slippery Shorelines also require some additional considerations.</w:t>
      </w:r>
    </w:p>
    <w:p w14:paraId="5A84E12D" w14:textId="64ADF098" w:rsidR="002856AE" w:rsidRDefault="002856AE" w:rsidP="00162321">
      <w:r>
        <w:t>Given a large set of particles near a complex shoreline that has a lot of edges even after truncation, and many time-steps, the discovery of where the particles cross the shoreline can be the most time-consuming step in the simulation.  We address this with a “Stop-and-Block” approach to the problem.</w:t>
      </w:r>
    </w:p>
    <w:p w14:paraId="4FD2BE44" w14:textId="6F6882AC" w:rsidR="002856AE" w:rsidRDefault="002856AE" w:rsidP="00162321">
      <w:r>
        <w:t>All of this is relevant only for the more difficult problem of Slippery Shore.  For Sticky Shore, once a particle hits any shoreline, it sticks there and is essentially removed from the problem.  Slippery shore is the far more difficult problem and, since riverine cases use Slippery Shore and 2-minute time-steps, handling them efficiently is critical for some cases.</w:t>
      </w:r>
    </w:p>
    <w:p w14:paraId="33FD19B4" w14:textId="2346FD76" w:rsidR="002856AE" w:rsidRDefault="002856AE" w:rsidP="00162321">
      <w:r>
        <w:t xml:space="preserve">For a Slippery Shore case, when a particle hits shoreline, Sim backs it off, and tries to move it parallel to the shoreline edge that it hit.  That would be fine if it did not hit another edge.  That this can happen </w:t>
      </w:r>
      <w:r>
        <w:lastRenderedPageBreak/>
        <w:t>repeatedly is apparent when one considers small inlets that the particles get “stuck in.”  Repeatedly trying to get a particle out of such an inlet wastes a lot of time and we address that problem here.</w:t>
      </w:r>
    </w:p>
    <w:p w14:paraId="308023D4" w14:textId="56565C78" w:rsidR="002856AE" w:rsidRDefault="00505F26" w:rsidP="00162321">
      <w:proofErr w:type="gramStart"/>
      <w:r>
        <w:t>I</w:t>
      </w:r>
      <w:r w:rsidR="002856AE">
        <w:t>n a given</w:t>
      </w:r>
      <w:proofErr w:type="gramEnd"/>
      <w:r w:rsidR="002856AE">
        <w:t xml:space="preserve"> time-step, Sim </w:t>
      </w:r>
      <w:r>
        <w:t xml:space="preserve">computes the </w:t>
      </w:r>
      <w:r w:rsidR="002856AE">
        <w:t xml:space="preserve">distance </w:t>
      </w:r>
      <m:oMath>
        <m:r>
          <w:rPr>
            <w:rFonts w:ascii="Cambria Math" w:hAnsi="Cambria Math"/>
          </w:rPr>
          <m:t>d</m:t>
        </m:r>
      </m:oMath>
      <w:r>
        <w:t xml:space="preserve"> </w:t>
      </w:r>
      <w:r w:rsidR="002856AE">
        <w:t xml:space="preserve">that the </w:t>
      </w:r>
      <w:r>
        <w:t xml:space="preserve">particle </w:t>
      </w:r>
      <w:r w:rsidR="002856AE">
        <w:t xml:space="preserve">was supposed to move, </w:t>
      </w:r>
      <w:r>
        <w:t>as discussed in §</w:t>
      </w:r>
      <w:r>
        <w:fldChar w:fldCharType="begin"/>
      </w:r>
      <w:r>
        <w:instrText xml:space="preserve"> REF _Ref487785688 \w \h </w:instrText>
      </w:r>
      <w:r>
        <w:fldChar w:fldCharType="separate"/>
      </w:r>
      <w:r w:rsidR="00EB2454">
        <w:t>V</w:t>
      </w:r>
      <w:r>
        <w:fldChar w:fldCharType="end"/>
      </w:r>
      <w:r>
        <w:t xml:space="preserve">.  If it is blocked by land, Sim moves it parallel to the blocking edge to use up the rest of </w:t>
      </w:r>
      <m:oMath>
        <m:r>
          <w:rPr>
            <w:rFonts w:ascii="Cambria Math" w:hAnsi="Cambria Math"/>
          </w:rPr>
          <m:t>d</m:t>
        </m:r>
      </m:oMath>
      <w:r>
        <w:t>.  Of course, the particle can run into more land and, after 3 tri</w:t>
      </w:r>
      <w:proofErr w:type="spellStart"/>
      <w:r>
        <w:t>es</w:t>
      </w:r>
      <w:proofErr w:type="spellEnd"/>
      <w:r>
        <w:t>, Sim gives up and the particle’s end-point for that time-step is where the particle ended after the 3</w:t>
      </w:r>
      <w:r w:rsidRPr="00505F26">
        <w:rPr>
          <w:vertAlign w:val="superscript"/>
        </w:rPr>
        <w:t>rd</w:t>
      </w:r>
      <w:r>
        <w:t xml:space="preserve"> try.</w:t>
      </w:r>
    </w:p>
    <w:p w14:paraId="7599BF1D" w14:textId="032B2535" w:rsidR="00505F26" w:rsidRDefault="00505F26" w:rsidP="00162321">
      <w:r>
        <w:t>But Sim does more than that.  When such a “dead-end” time-step occurs for a particle, that particle is put in the “penalty box,” and there it will stay for 3 more time-steps.  The idea is that the particle seems to be immobilized by the winds and currents at that time, and we wish to let the environment change before trying to extricate it from the trap that it has worked its way into.</w:t>
      </w:r>
    </w:p>
    <w:p w14:paraId="293F1282" w14:textId="21018452" w:rsidR="00505F26" w:rsidRDefault="00505F26" w:rsidP="00162321">
      <w:r>
        <w:t xml:space="preserve">We call this Stop-and-Block, and we log the occurrences of Stop-and-Block, and the penalty boxes.  The problem is particularly acute in regions that have </w:t>
      </w:r>
      <w:r w:rsidR="00392AE8">
        <w:t xml:space="preserve">intricate </w:t>
      </w:r>
      <w:r>
        <w:t xml:space="preserve">shoreline and rivers </w:t>
      </w:r>
      <w:r w:rsidR="00392AE8">
        <w:t>that the particles can get up such as the Potomac, the Rappahannock, the York, and the James Rivers of Virginia.</w:t>
      </w:r>
    </w:p>
    <w:p w14:paraId="389A9CDA" w14:textId="252B3235" w:rsidR="00392AE8" w:rsidRDefault="00392AE8" w:rsidP="00392AE8">
      <w:pPr>
        <w:pStyle w:val="Heading2"/>
      </w:pPr>
      <w:bookmarkStart w:id="85" w:name="_Toc488415242"/>
      <w:proofErr w:type="spellStart"/>
      <w:r>
        <w:t>SimData</w:t>
      </w:r>
      <w:proofErr w:type="spellEnd"/>
      <w:r>
        <w:t xml:space="preserve"> and </w:t>
      </w:r>
      <w:proofErr w:type="spellStart"/>
      <w:r w:rsidRPr="00392AE8">
        <w:rPr>
          <w:rFonts w:ascii="Courier New" w:hAnsi="Courier New"/>
        </w:rPr>
        <w:t>BuildSimLand</w:t>
      </w:r>
      <w:bookmarkEnd w:id="85"/>
      <w:proofErr w:type="spellEnd"/>
    </w:p>
    <w:p w14:paraId="523DF72F" w14:textId="3C46A75B" w:rsidR="00392AE8" w:rsidRDefault="00392AE8" w:rsidP="00162321">
      <w:r>
        <w:t>We close §</w:t>
      </w:r>
      <w:r>
        <w:fldChar w:fldCharType="begin"/>
      </w:r>
      <w:r>
        <w:instrText xml:space="preserve"> REF _Ref482254011 \w \h </w:instrText>
      </w:r>
      <w:r>
        <w:fldChar w:fldCharType="separate"/>
      </w:r>
      <w:r w:rsidR="00EB2454">
        <w:t>VI</w:t>
      </w:r>
      <w:r>
        <w:fldChar w:fldCharType="end"/>
      </w:r>
      <w:r>
        <w:t xml:space="preserve"> by mentioning that there is another document describing the data that Sim uses.  We </w:t>
      </w:r>
      <w:r w:rsidR="00B92C4A">
        <w:t xml:space="preserve">call </w:t>
      </w:r>
      <w:r>
        <w:t xml:space="preserve">these data files </w:t>
      </w:r>
      <w:proofErr w:type="spellStart"/>
      <w:r>
        <w:t>SimData</w:t>
      </w:r>
      <w:proofErr w:type="spellEnd"/>
      <w:r>
        <w:t xml:space="preserve">, and it is put together from several sources, plus corrections as the need becomes apparent.  The bulk of the data comes from GSHHS, which in turn is largely a cleaned-up version of WDBII.  The combining of all this data, and the modifying of it, makes extensive use of a </w:t>
      </w:r>
      <w:proofErr w:type="spellStart"/>
      <w:r w:rsidRPr="00392AE8">
        <w:rPr>
          <w:rFonts w:ascii="Courier New" w:hAnsi="Courier New"/>
        </w:rPr>
        <w:t>GeoMtx</w:t>
      </w:r>
      <w:proofErr w:type="spellEnd"/>
      <w:r>
        <w:t>.</w:t>
      </w:r>
    </w:p>
    <w:p w14:paraId="1A85E4A2" w14:textId="4689CC50" w:rsidR="00EC2D20" w:rsidRDefault="00EC2D20" w:rsidP="00EC2D20">
      <w:pPr>
        <w:pStyle w:val="Heading1"/>
      </w:pPr>
      <w:bookmarkStart w:id="86" w:name="_Ref482254016"/>
      <w:bookmarkStart w:id="87" w:name="_Toc488415243"/>
      <w:r>
        <w:t>Bathymetry and Anchoring</w:t>
      </w:r>
      <w:bookmarkEnd w:id="86"/>
      <w:bookmarkEnd w:id="87"/>
    </w:p>
    <w:p w14:paraId="2F70033D" w14:textId="61F14B9C" w:rsidR="00392AE8" w:rsidRDefault="00392AE8" w:rsidP="00392AE8">
      <w:r>
        <w:t xml:space="preserve">Sim uses bathymetric data to determine where a particle, once it goes into distress, might have been able to anchor.  There is a single anchoring depth of 50 meters, set in </w:t>
      </w:r>
      <w:proofErr w:type="spellStart"/>
      <w:r>
        <w:t>Sim.properties</w:t>
      </w:r>
      <w:proofErr w:type="spellEnd"/>
      <w:r>
        <w:t xml:space="preserve">, and overridable in a case’s xml file.  </w:t>
      </w:r>
      <w:r w:rsidR="00566EDF">
        <w:t xml:space="preserve">If a particle goes into distress at a </w:t>
      </w:r>
      <w:proofErr w:type="spellStart"/>
      <w:r w:rsidR="00566EDF">
        <w:t>LatLng</w:t>
      </w:r>
      <w:proofErr w:type="spellEnd"/>
      <w:r w:rsidR="00566EDF">
        <w:t xml:space="preserve"> where the depth is less than 50 meters, there is a probability that he will anchor, Sim makes a random draw, and the particle either sticks to that </w:t>
      </w:r>
      <w:proofErr w:type="spellStart"/>
      <w:r w:rsidR="00566EDF">
        <w:t>LatLng</w:t>
      </w:r>
      <w:proofErr w:type="spellEnd"/>
      <w:r w:rsidR="00566EDF">
        <w:t xml:space="preserve"> or drifts with no further potential for anchoring.  The probability is given in the xml.</w:t>
      </w:r>
    </w:p>
    <w:p w14:paraId="2E55F39D" w14:textId="660449A9" w:rsidR="00566EDF" w:rsidRPr="00392AE8" w:rsidRDefault="00566EDF" w:rsidP="00392AE8">
      <w:r>
        <w:t xml:space="preserve">To determine the depth of a </w:t>
      </w:r>
      <w:proofErr w:type="spellStart"/>
      <w:r>
        <w:t>LatLng</w:t>
      </w:r>
      <w:proofErr w:type="spellEnd"/>
      <w:r>
        <w:t>, we use ETOPO-1 ([ETOPO]), which is provided by NOAA.  For the Great Lakes and, indeed, any lake for which the depth is not simply given by the height of the earth’s floor compared to sea-level, we must do more than that.</w:t>
      </w:r>
    </w:p>
    <w:p w14:paraId="15B6772B" w14:textId="6DC59846" w:rsidR="00591D21" w:rsidRDefault="00591D21" w:rsidP="00566EDF">
      <w:pPr>
        <w:pStyle w:val="Heading2"/>
      </w:pPr>
      <w:bookmarkStart w:id="88" w:name="_Toc488415244"/>
      <w:proofErr w:type="spellStart"/>
      <w:r>
        <w:t>Etopo</w:t>
      </w:r>
      <w:bookmarkEnd w:id="88"/>
      <w:proofErr w:type="spellEnd"/>
    </w:p>
    <w:p w14:paraId="506FA23A" w14:textId="765FCD82" w:rsidR="00566EDF" w:rsidRDefault="00566EDF" w:rsidP="00566EDF">
      <w:r>
        <w:t xml:space="preserve">The ETOPO data gives us the height above sea-level of the ocean floor at each point in a grid of points.  </w:t>
      </w:r>
      <w:r w:rsidR="00406987">
        <w:t xml:space="preserve">The data is stored as a short integer, so it has a range of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≤depth≤2^16</m:t>
        </m:r>
      </m:oMath>
      <w:r w:rsidR="00406987">
        <w:t xml:space="preserve">.  </w:t>
      </w:r>
      <w:r>
        <w:t xml:space="preserve">The grid has </w:t>
      </w:r>
      <m:oMath>
        <m:r>
          <w:rPr>
            <w:rFonts w:ascii="Cambria Math" w:hAnsi="Cambria Math"/>
          </w:rPr>
          <m:t>180*60+1</m:t>
        </m:r>
      </m:oMath>
      <w:r>
        <w:t xml:space="preserve"> rows and </w:t>
      </w:r>
      <m:oMath>
        <m:r>
          <w:rPr>
            <w:rFonts w:ascii="Cambria Math" w:hAnsi="Cambria Math"/>
          </w:rPr>
          <m:t>360*60</m:t>
        </m:r>
      </m:oMath>
      <w:r>
        <w:t xml:space="preserve"> columns.  The extra row corresponds to having an entire row for the North Pole and </w:t>
      </w:r>
      <w:r>
        <w:lastRenderedPageBreak/>
        <w:t xml:space="preserve">an entire row for the South Pole.  For longitudes, we have a column for </w:t>
      </w:r>
      <w:r w:rsidR="00B92C4A">
        <w:t xml:space="preserve">-180 </w:t>
      </w:r>
      <w:r>
        <w:t>but we don’t need one for 180.</w:t>
      </w:r>
    </w:p>
    <w:p w14:paraId="5FA5E6E9" w14:textId="2DD24573" w:rsidR="00406987" w:rsidRDefault="00406987" w:rsidP="00566EDF">
      <w:r>
        <w:t xml:space="preserve">When we are given a </w:t>
      </w:r>
      <w:proofErr w:type="spellStart"/>
      <w:r>
        <w:t>LatLng</w:t>
      </w:r>
      <w:proofErr w:type="spellEnd"/>
      <w:r>
        <w:t xml:space="preserve"> </w:t>
      </w:r>
      <m:oMath>
        <m:r>
          <w:rPr>
            <w:rFonts w:ascii="Cambria Math" w:hAnsi="Cambria Math"/>
          </w:rPr>
          <m:t>ll</m:t>
        </m:r>
      </m:oMath>
      <w:r>
        <w:t xml:space="preserve">, we do not interpolate, but rather find the grid point that is closest to </w:t>
      </w:r>
      <m:oMath>
        <m:r>
          <w:rPr>
            <w:rFonts w:ascii="Cambria Math" w:hAnsi="Cambria Math"/>
          </w:rPr>
          <m:t>ll</m:t>
        </m:r>
      </m:oMath>
      <w:r>
        <w:t xml:space="preserve"> and use that depth.</w:t>
      </w:r>
    </w:p>
    <w:p w14:paraId="150EBA65" w14:textId="77777777" w:rsidR="00406987" w:rsidRDefault="00406987" w:rsidP="00566EDF">
      <w:r>
        <w:t xml:space="preserve">The format of the data file is extremely simple.  It is simply a binary file with 2 bytes for each depth, and the depths are stored in rows that go north-to-south and, within a row, from </w:t>
      </w:r>
      <m:oMath>
        <m:r>
          <w:rPr>
            <w:rFonts w:ascii="Cambria Math" w:hAnsi="Cambria Math"/>
          </w:rPr>
          <m:t>-180</m:t>
        </m:r>
      </m:oMath>
      <w:r>
        <w:t xml:space="preserve"> to </w:t>
      </w:r>
      <m:oMath>
        <m:r>
          <w:rPr>
            <w:rFonts w:ascii="Cambria Math" w:hAnsi="Cambria Math"/>
          </w:rPr>
          <m:t>179</m:t>
        </m:r>
        <m:f>
          <m:fPr>
            <m:ctrlPr>
              <w:rPr>
                <w:rFonts w:ascii="Cambria Math" w:hAnsi="Cambria Math"/>
                <w:i/>
              </w:rPr>
            </m:ctrlPr>
          </m:fPr>
          <m:num>
            <m:r>
              <w:rPr>
                <w:rFonts w:ascii="Cambria Math" w:hAnsi="Cambria Math"/>
              </w:rPr>
              <m:t>59</m:t>
            </m:r>
          </m:num>
          <m:den>
            <m:r>
              <w:rPr>
                <w:rFonts w:ascii="Cambria Math" w:hAnsi="Cambria Math"/>
              </w:rPr>
              <m:t>60</m:t>
            </m:r>
          </m:den>
        </m:f>
      </m:oMath>
      <w:r>
        <w:t xml:space="preserve"> .</w:t>
      </w:r>
    </w:p>
    <w:p w14:paraId="0E492CF4" w14:textId="09CFDC32" w:rsidR="00C650FA" w:rsidRDefault="00406987" w:rsidP="00566EDF">
      <w:r>
        <w:t xml:space="preserve">The code uses a combination of skips and byte reading to pick up the necessary depths.  It is all very straightforward except for cases that cross the dateline.  </w:t>
      </w:r>
      <w:r w:rsidR="00C650FA">
        <w:t>No matter what, the set of rows and columns are identified, and the rows that are north of the relevant rows are skipped over in the file.  An array of rows is allocated within memory, with row having room to store the number of columns in the data.</w:t>
      </w:r>
    </w:p>
    <w:p w14:paraId="6283E17A" w14:textId="2CA24DFE" w:rsidR="00406987" w:rsidRDefault="00C650FA" w:rsidP="00566EDF">
      <w:r>
        <w:t>Following that, f</w:t>
      </w:r>
      <w:r w:rsidR="00406987">
        <w:t xml:space="preserve">or a normal non-dateline case, </w:t>
      </w:r>
      <w:r>
        <w:t>the initial part of the data for the first row is skipped over, the relevant part is read into the first row of memory, and the rest of that row is skipped over in the data file.  The process repeats until we have read in the entire row.</w:t>
      </w:r>
    </w:p>
    <w:p w14:paraId="154BEB72" w14:textId="77777777" w:rsidR="00E75F2B" w:rsidRDefault="00406987" w:rsidP="00566EDF">
      <w:r>
        <w:t>For a dateline case, the ro</w:t>
      </w:r>
      <w:r w:rsidR="00C650FA">
        <w:t xml:space="preserve">ws are allocated as before, </w:t>
      </w:r>
      <w:r w:rsidR="00E75F2B">
        <w:t xml:space="preserve">and </w:t>
      </w:r>
      <w:r w:rsidR="00C650FA">
        <w:t xml:space="preserve">data in the file is skipped over to get to the correct set of rows.  But the process changes here.  </w:t>
      </w:r>
      <w:r>
        <w:t>In this case, the eastern part of each row must be read</w:t>
      </w:r>
      <w:r w:rsidR="00C650FA">
        <w:t xml:space="preserve"> in to the right side of the row in memory, a single skip is made in the data to get </w:t>
      </w:r>
      <w:r w:rsidR="00E75F2B">
        <w:t xml:space="preserve">to </w:t>
      </w:r>
      <w:r w:rsidR="00C650FA">
        <w:t>the western part of the data</w:t>
      </w:r>
      <w:r w:rsidR="00E75F2B">
        <w:t xml:space="preserve"> in the file</w:t>
      </w:r>
      <w:r w:rsidR="00C650FA">
        <w:t xml:space="preserve">, and </w:t>
      </w:r>
      <w:r w:rsidR="00E75F2B">
        <w:t xml:space="preserve">the western part of the data </w:t>
      </w:r>
      <w:r w:rsidR="00C650FA">
        <w:t xml:space="preserve">is read into the first part of the memory row.  </w:t>
      </w:r>
      <w:r w:rsidR="00E75F2B">
        <w:t>A short example will help.</w:t>
      </w:r>
    </w:p>
    <w:p w14:paraId="76BF05CB" w14:textId="6AC225B8" w:rsidR="00406987" w:rsidRDefault="00C650FA" w:rsidP="00566EDF">
      <w:r>
        <w:t xml:space="preserve">Suppose that the </w:t>
      </w:r>
      <w:proofErr w:type="spellStart"/>
      <w:r>
        <w:t>LatLng</w:t>
      </w:r>
      <w:proofErr w:type="spellEnd"/>
      <w:r>
        <w:t xml:space="preserve"> box has longitudinal range of </w:t>
      </w:r>
      <m:oMath>
        <m:r>
          <w:rPr>
            <w:rFonts w:ascii="Cambria Math" w:hAnsi="Cambria Math"/>
          </w:rPr>
          <m:t>3 °</m:t>
        </m:r>
      </m:oMath>
      <w:r>
        <w:t xml:space="preserve"> from </w:t>
      </w:r>
      <m:oMath>
        <m:r>
          <w:rPr>
            <w:rFonts w:ascii="Cambria Math" w:hAnsi="Cambria Math"/>
          </w:rPr>
          <m:t>E179°</m:t>
        </m:r>
      </m:oMath>
      <w:r>
        <w:t xml:space="preserve"> to </w:t>
      </w:r>
      <m:oMath>
        <m:r>
          <w:rPr>
            <w:rFonts w:ascii="Cambria Math" w:hAnsi="Cambria Math"/>
          </w:rPr>
          <m:t>W178°</m:t>
        </m:r>
      </m:oMath>
      <w:r>
        <w:t xml:space="preserve">.  We allocate </w:t>
      </w:r>
      <m:oMath>
        <m:r>
          <w:rPr>
            <w:rFonts w:ascii="Cambria Math" w:hAnsi="Cambria Math"/>
          </w:rPr>
          <m:t>3×60=180</m:t>
        </m:r>
      </m:oMath>
      <w:r>
        <w:t xml:space="preserve"> shorts for each row.  But we start by reading in the </w:t>
      </w:r>
      <m:oMath>
        <m:r>
          <w:rPr>
            <w:rFonts w:ascii="Cambria Math" w:hAnsi="Cambria Math"/>
          </w:rPr>
          <m:t>2×60=120</m:t>
        </m:r>
      </m:oMath>
      <w:r>
        <w:t xml:space="preserve"> shorts from </w:t>
      </w:r>
      <m:oMath>
        <m:r>
          <w:rPr>
            <w:rFonts w:ascii="Cambria Math" w:hAnsi="Cambria Math"/>
          </w:rPr>
          <m:t>180°</m:t>
        </m:r>
      </m:oMath>
      <w:r>
        <w:t xml:space="preserve"> to </w:t>
      </w:r>
      <m:oMath>
        <m:r>
          <w:rPr>
            <w:rFonts w:ascii="Cambria Math" w:hAnsi="Cambria Math"/>
          </w:rPr>
          <m:t>W178°</m:t>
        </m:r>
      </m:oMath>
      <w:r>
        <w:t xml:space="preserve"> into positions </w:t>
      </w:r>
      <m:oMath>
        <m:r>
          <w:rPr>
            <w:rFonts w:ascii="Cambria Math" w:hAnsi="Cambria Math"/>
          </w:rPr>
          <m:t>60</m:t>
        </m:r>
      </m:oMath>
      <w:r>
        <w:t xml:space="preserve"> through </w:t>
      </w:r>
      <m:oMath>
        <m:r>
          <w:rPr>
            <w:rFonts w:ascii="Cambria Math" w:hAnsi="Cambria Math"/>
          </w:rPr>
          <m:t>179</m:t>
        </m:r>
      </m:oMath>
      <w:r w:rsidR="00001F63">
        <w:t xml:space="preserve"> of our array in memory</w:t>
      </w:r>
      <w:r>
        <w:t xml:space="preserve">, we skip the </w:t>
      </w:r>
      <m:oMath>
        <m:r>
          <w:rPr>
            <w:rFonts w:ascii="Cambria Math" w:hAnsi="Cambria Math"/>
          </w:rPr>
          <m:t>357×60</m:t>
        </m:r>
      </m:oMath>
      <w:r>
        <w:t xml:space="preserve"> shorts </w:t>
      </w:r>
      <w:r w:rsidR="00E75F2B">
        <w:t xml:space="preserve">in the file </w:t>
      </w:r>
      <w:r>
        <w:t xml:space="preserve">to get to </w:t>
      </w:r>
      <m:oMath>
        <m:r>
          <w:rPr>
            <w:rFonts w:ascii="Cambria Math" w:hAnsi="Cambria Math"/>
          </w:rPr>
          <m:t>E179°</m:t>
        </m:r>
      </m:oMath>
      <w:r w:rsidR="00001F63">
        <w:t xml:space="preserve">, and then read the final </w:t>
      </w:r>
      <m:oMath>
        <m:r>
          <w:rPr>
            <w:rFonts w:ascii="Cambria Math" w:hAnsi="Cambria Math"/>
          </w:rPr>
          <m:t>60</m:t>
        </m:r>
      </m:oMath>
      <w:r w:rsidR="00001F63">
        <w:t xml:space="preserve"> shorts into positions </w:t>
      </w:r>
      <m:oMath>
        <m:r>
          <w:rPr>
            <w:rFonts w:ascii="Cambria Math" w:hAnsi="Cambria Math"/>
          </w:rPr>
          <m:t>0</m:t>
        </m:r>
      </m:oMath>
      <w:r w:rsidR="00001F63">
        <w:t xml:space="preserve"> through </w:t>
      </w:r>
      <m:oMath>
        <m:r>
          <w:rPr>
            <w:rFonts w:ascii="Cambria Math" w:hAnsi="Cambria Math"/>
          </w:rPr>
          <m:t>59</m:t>
        </m:r>
      </m:oMath>
      <w:r w:rsidR="00001F63">
        <w:t xml:space="preserve"> of our array in memory.</w:t>
      </w:r>
      <w:r w:rsidR="00E75F2B">
        <w:t xml:space="preserve">  Then we repeat this process for each row.</w:t>
      </w:r>
    </w:p>
    <w:p w14:paraId="03F83940" w14:textId="26B130C0" w:rsidR="00001F63" w:rsidRDefault="00001F63" w:rsidP="00001F63">
      <w:pPr>
        <w:pStyle w:val="Heading2"/>
      </w:pPr>
      <w:bookmarkStart w:id="89" w:name="_Toc488415245"/>
      <w:r>
        <w:t>Great Lakes</w:t>
      </w:r>
      <w:bookmarkEnd w:id="89"/>
    </w:p>
    <w:p w14:paraId="3990DE7D" w14:textId="42D9778E" w:rsidR="00001F63" w:rsidRDefault="00E75F2B" w:rsidP="00566EDF">
      <w:r>
        <w:t xml:space="preserve">The above process </w:t>
      </w:r>
      <w:r w:rsidR="00001F63">
        <w:t xml:space="preserve">is straightforward when depth and meters-above-sea-level are </w:t>
      </w:r>
      <m:oMath>
        <m:r>
          <w:rPr>
            <w:rFonts w:ascii="Cambria Math" w:hAnsi="Cambria Math"/>
          </w:rPr>
          <m:t xml:space="preserve">± </m:t>
        </m:r>
      </m:oMath>
      <w:r w:rsidR="00001F63">
        <w:t xml:space="preserve">each other.  However, in the Great Lakes, ETOPO gives not the depth of the lake, but the elevation of the lake floor above sea level.  </w:t>
      </w:r>
      <w:r>
        <w:t xml:space="preserve">Therefore, </w:t>
      </w:r>
      <w:r w:rsidR="00001F63">
        <w:t xml:space="preserve">we </w:t>
      </w:r>
      <w:r>
        <w:t xml:space="preserve">must </w:t>
      </w:r>
      <w:r w:rsidR="00001F63">
        <w:t xml:space="preserve">adjust </w:t>
      </w:r>
      <w:r>
        <w:t xml:space="preserve">these depths by the altitude of the </w:t>
      </w:r>
      <w:r w:rsidR="00001F63">
        <w:t xml:space="preserve">lake’s surface.  To do this, we created “Lake Basins.”  These have nothing to do with the drainage basins of the lakes, but are simply a convenient construction for adjusting the depth information.  In </w:t>
      </w:r>
      <w:r w:rsidR="00001F63">
        <w:fldChar w:fldCharType="begin"/>
      </w:r>
      <w:r w:rsidR="00001F63">
        <w:instrText xml:space="preserve"> REF _Ref488058094 \h </w:instrText>
      </w:r>
      <w:r w:rsidR="00001F63">
        <w:fldChar w:fldCharType="separate"/>
      </w:r>
      <w:r w:rsidR="00EB2454">
        <w:t xml:space="preserve">Figure </w:t>
      </w:r>
      <w:r w:rsidR="00EB2454">
        <w:rPr>
          <w:noProof/>
        </w:rPr>
        <w:t>12</w:t>
      </w:r>
      <w:r w:rsidR="00001F63">
        <w:fldChar w:fldCharType="end"/>
      </w:r>
      <w:r w:rsidR="00543CD9">
        <w:t xml:space="preserve">, we depict the lake basins of the Great Lakes. </w:t>
      </w:r>
      <w:r w:rsidR="00001F63">
        <w:t xml:space="preserve"> There are 4 because Lakes Michigan and Huron have the same surface level.</w:t>
      </w:r>
      <w:r>
        <w:t xml:space="preserve">  We certainly could have made them much smaller, but there is no need to</w:t>
      </w:r>
      <w:r w:rsidR="00904F65">
        <w:t xml:space="preserve"> and, since we will be </w:t>
      </w:r>
      <w:r w:rsidR="00904F65">
        <w:lastRenderedPageBreak/>
        <w:t>checking if points are within these polygons, it is helpful to keep the number of sides in these polygons down.</w:t>
      </w:r>
      <w:r w:rsidR="00904F65">
        <w:rPr>
          <w:rStyle w:val="FootnoteReference"/>
        </w:rPr>
        <w:footnoteReference w:id="2"/>
      </w:r>
    </w:p>
    <w:p w14:paraId="03AC0358" w14:textId="0B059380" w:rsidR="00001F63" w:rsidRDefault="00001F63" w:rsidP="00566EDF">
      <w:r>
        <w:t>We examine these basins in the order Superior, Michigan-Huron, Erie, and Ontario.  If a point is in a basin, its depth from the ETOPO data is adjusted accordingly.  The basin and their adjustments are stored with ETOPO data itself in Java resources, and are included in the Land Jar file</w:t>
      </w:r>
      <w:r w:rsidR="00543CD9">
        <w:t>.</w:t>
      </w:r>
    </w:p>
    <w:p w14:paraId="6FF859AF" w14:textId="10DFD98A" w:rsidR="00543CD9" w:rsidRDefault="00543CD9" w:rsidP="00566EDF">
      <w:r>
        <w:t>In theory, we could do this for other lakes, such as Champlain and Tahoe.  But the data within ETOPO does not support this.  In ETOPO, we have only found lake bottom depths for the Great Lakes.</w:t>
      </w:r>
    </w:p>
    <w:p w14:paraId="29C572D8" w14:textId="57820E47" w:rsidR="00001F63" w:rsidRDefault="00543CD9" w:rsidP="00566EDF">
      <w:r>
        <w:rPr>
          <w:noProof/>
        </w:rPr>
        <w:drawing>
          <wp:inline distT="0" distB="0" distL="0" distR="0" wp14:anchorId="77E3CC1B" wp14:editId="791A101B">
            <wp:extent cx="6304762" cy="423809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4762" cy="4238095"/>
                    </a:xfrm>
                    <a:prstGeom prst="rect">
                      <a:avLst/>
                    </a:prstGeom>
                  </pic:spPr>
                </pic:pic>
              </a:graphicData>
            </a:graphic>
          </wp:inline>
        </w:drawing>
      </w:r>
    </w:p>
    <w:p w14:paraId="35C66AE2" w14:textId="53EBF475" w:rsidR="00001F63" w:rsidRDefault="00001F63" w:rsidP="00001F63">
      <w:pPr>
        <w:pStyle w:val="Caption"/>
      </w:pPr>
      <w:bookmarkStart w:id="90" w:name="_Ref488058094"/>
      <w:bookmarkStart w:id="91" w:name="_Toc488415273"/>
      <w:r>
        <w:t xml:space="preserve">Figure </w:t>
      </w:r>
      <w:r w:rsidR="00863D5E">
        <w:fldChar w:fldCharType="begin"/>
      </w:r>
      <w:r w:rsidR="00863D5E">
        <w:instrText xml:space="preserve"> SEQ Figure \* ARABIC </w:instrText>
      </w:r>
      <w:r w:rsidR="00863D5E">
        <w:fldChar w:fldCharType="separate"/>
      </w:r>
      <w:r w:rsidR="00EB2454">
        <w:rPr>
          <w:noProof/>
        </w:rPr>
        <w:t>12</w:t>
      </w:r>
      <w:r w:rsidR="00863D5E">
        <w:rPr>
          <w:noProof/>
        </w:rPr>
        <w:fldChar w:fldCharType="end"/>
      </w:r>
      <w:bookmarkEnd w:id="90"/>
      <w:r>
        <w:t>: Lake Basins for Superior, Michigan-Huron, Erie, Ontario, and Champlain</w:t>
      </w:r>
      <w:bookmarkEnd w:id="91"/>
    </w:p>
    <w:p w14:paraId="5CD35982" w14:textId="34E5ED2B" w:rsidR="00EC2D20" w:rsidRDefault="00EC2D20" w:rsidP="00EC2D20">
      <w:pPr>
        <w:pStyle w:val="Heading1"/>
      </w:pPr>
      <w:bookmarkStart w:id="92" w:name="_Ref482254257"/>
      <w:bookmarkStart w:id="93" w:name="_Toc488415246"/>
      <w:r>
        <w:t>Completed Searches</w:t>
      </w:r>
      <w:bookmarkEnd w:id="92"/>
      <w:bookmarkEnd w:id="93"/>
    </w:p>
    <w:p w14:paraId="73C84E94" w14:textId="03D66C55" w:rsidR="003034DF" w:rsidRDefault="003034DF" w:rsidP="003034DF">
      <w:r>
        <w:t xml:space="preserve">Sim computes probabilities of particles.  It can use completed searches to adjust the probabilities of the particles. Strictly speaking, particles do not have probabilities; our underlying probability model is not </w:t>
      </w:r>
      <w:r w:rsidR="0084090F">
        <w:lastRenderedPageBreak/>
        <w:t>simply</w:t>
      </w:r>
      <w:r>
        <w:t xml:space="preserve"> many point-masses.  But for this discussion, we will ignore this inaccuracy and refer to the weights on the particles as probabilities.  We would use the word “weight” interchangeably with “probability,” except that if we are using the word “probability,” we will assume that these numbers (weights or probabilities) have been normalized.</w:t>
      </w:r>
    </w:p>
    <w:p w14:paraId="5406A4B6" w14:textId="5CFC5FB2" w:rsidR="0084090F" w:rsidRDefault="0084090F" w:rsidP="003034DF">
      <w:r>
        <w:t xml:space="preserve">With those technical details out of the way, we will simply talk about completed searches updating the weights.  When they are </w:t>
      </w:r>
      <w:r w:rsidR="009476C8">
        <w:t xml:space="preserve">updated, we can normalize them, i.e. </w:t>
      </w:r>
      <w:r>
        <w:t>divide each b</w:t>
      </w:r>
      <w:r w:rsidR="009476C8">
        <w:t>y the sum so that they add to 1</w:t>
      </w:r>
      <w:r>
        <w:t xml:space="preserve">.  Initially the weights are determined by the scenario weight, and the number of particles for a given object type is determined by that object type’s weight within the scenario.  A short example will illustrate this.  Suppose there are 2 scenarios with weights 0.6 and 0.4 respectively, and two object types, with object type weights </w:t>
      </w:r>
      <w:r w:rsidR="00F0319D">
        <w:t>within the first scenario o</w:t>
      </w:r>
      <w:r w:rsidR="00D753C3">
        <w:t xml:space="preserve">f </w:t>
      </w:r>
      <m:oMath>
        <m:r>
          <w:rPr>
            <w:rFonts w:ascii="Cambria Math" w:hAnsi="Cambria Math"/>
          </w:rPr>
          <m:t>1∕3</m:t>
        </m:r>
      </m:oMath>
      <w:r w:rsidR="00D753C3">
        <w:t xml:space="preserve"> and </w:t>
      </w:r>
      <m:oMath>
        <m:r>
          <w:rPr>
            <w:rFonts w:ascii="Cambria Math" w:hAnsi="Cambria Math"/>
          </w:rPr>
          <m:t>2∕3</m:t>
        </m:r>
      </m:oMath>
      <w:r>
        <w:t xml:space="preserve"> respectively.  Suppose also that we are using 5,000 particles per scenario.  Then the initial weight assigned to any particle in the first scenario is </w:t>
      </w:r>
      <m:oMath>
        <m:f>
          <m:fPr>
            <m:type m:val="lin"/>
            <m:ctrlPr>
              <w:rPr>
                <w:rFonts w:ascii="Cambria Math" w:hAnsi="Cambria Math"/>
                <w:i/>
              </w:rPr>
            </m:ctrlPr>
          </m:fPr>
          <m:num>
            <m:r>
              <w:rPr>
                <w:rFonts w:ascii="Cambria Math" w:hAnsi="Cambria Math"/>
              </w:rPr>
              <m:t>0.6</m:t>
            </m:r>
          </m:num>
          <m:den>
            <m:d>
              <m:dPr>
                <m:ctrlPr>
                  <w:rPr>
                    <w:rFonts w:ascii="Cambria Math" w:hAnsi="Cambria Math"/>
                    <w:i/>
                  </w:rPr>
                </m:ctrlPr>
              </m:dPr>
              <m:e>
                <m:r>
                  <w:rPr>
                    <w:rFonts w:ascii="Cambria Math" w:hAnsi="Cambria Math"/>
                  </w:rPr>
                  <m:t>2×5000</m:t>
                </m:r>
              </m:e>
            </m:d>
          </m:den>
        </m:f>
        <m:r>
          <w:rPr>
            <w:rFonts w:ascii="Cambria Math" w:hAnsi="Cambria Math"/>
          </w:rPr>
          <m:t>=0.00006</m:t>
        </m:r>
      </m:oMath>
      <w:r>
        <w:t xml:space="preserve"> </w:t>
      </w:r>
      <w:r>
        <w:rPr>
          <w:i/>
        </w:rPr>
        <w:t xml:space="preserve">and </w:t>
      </w:r>
      <w:r>
        <w:t xml:space="preserve">there are </w:t>
      </w: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)×5000≈1666</m:t>
        </m:r>
      </m:oMath>
      <w:r>
        <w:t xml:space="preserve"> of these particles.</w:t>
      </w:r>
      <w:r w:rsidR="00F0319D">
        <w:t xml:space="preserve">  </w:t>
      </w:r>
      <w:r w:rsidR="00D753C3">
        <w:t xml:space="preserve">We will use 1666 particles of one object type and </w:t>
      </w:r>
      <m:oMath>
        <m:f>
          <m:fPr>
            <m:type m:val="lin"/>
            <m:ctrlPr>
              <w:rPr>
                <w:rFonts w:ascii="Cambria Math" w:hAnsi="Cambria Math"/>
                <w:i/>
              </w:rPr>
            </m:ctrlPr>
          </m:fPr>
          <m:num>
            <m:r>
              <w:rPr>
                <w:rFonts w:ascii="Cambria Math" w:hAnsi="Cambria Math"/>
              </w:rPr>
              <m:t>(2</m:t>
            </m:r>
          </m:num>
          <m:den>
            <m:r>
              <w:rPr>
                <w:rFonts w:ascii="Cambria Math" w:hAnsi="Cambria Math"/>
              </w:rPr>
              <m:t>3)×5000≈3334</m:t>
            </m:r>
          </m:den>
        </m:f>
      </m:oMath>
      <w:r w:rsidR="00D753C3">
        <w:t xml:space="preserve"> of the other; they must both be integer and whether we give the remainder to one object type or the other is immaterial.</w:t>
      </w:r>
    </w:p>
    <w:p w14:paraId="67CF859D" w14:textId="3DC34E42" w:rsidR="00891E54" w:rsidRDefault="00891E54" w:rsidP="00891E54">
      <w:pPr>
        <w:pStyle w:val="Heading2"/>
      </w:pPr>
      <w:bookmarkStart w:id="94" w:name="_Toc488415247"/>
      <w:r>
        <w:t xml:space="preserve">Lateral Range Curves and </w:t>
      </w:r>
      <m:oMath>
        <m:r>
          <w:rPr>
            <w:rFonts w:ascii="Cambria Math" w:hAnsi="Cambria Math"/>
          </w:rPr>
          <m:t>Pfail</m:t>
        </m:r>
      </m:oMath>
      <w:bookmarkEnd w:id="94"/>
    </w:p>
    <w:p w14:paraId="5576D219" w14:textId="77777777" w:rsidR="0006026E" w:rsidRDefault="00D753C3" w:rsidP="003034DF">
      <w:r>
        <w:t>The completed searches component of Sim adjusts these weights</w:t>
      </w:r>
      <w:r w:rsidR="0006026E">
        <w:t xml:space="preserve"> by considering the previous searches that failed</w:t>
      </w:r>
      <w:r>
        <w:t xml:space="preserve">.  </w:t>
      </w:r>
      <w:r w:rsidR="0006026E">
        <w:t xml:space="preserve">Intuitively, a particle that had a high probability of being seen by a previous search should have low weight; “we looked there, we did not see him, so that particle is probably not the one.”  To capture this notion rigorously, we need the notion of a particle’s </w:t>
      </w:r>
      <m:oMath>
        <m:r>
          <w:rPr>
            <w:rFonts w:ascii="Cambria Math" w:hAnsi="Cambria Math"/>
          </w:rPr>
          <m:t>Pfail</m:t>
        </m:r>
      </m:oMath>
      <w:r w:rsidR="0006026E">
        <w:t xml:space="preserve">.  A particle </w:t>
      </w:r>
      <m:oMath>
        <m:r>
          <w:rPr>
            <w:rFonts w:ascii="Cambria Math" w:hAnsi="Cambria Math"/>
          </w:rPr>
          <m:t>p</m:t>
        </m:r>
      </m:oMath>
      <w:r w:rsidR="0006026E">
        <w:t xml:space="preserve">’s </w:t>
      </w:r>
      <m:oMath>
        <m:r>
          <w:rPr>
            <w:rFonts w:ascii="Cambria Math" w:hAnsi="Cambria Math"/>
          </w:rPr>
          <m:t>Pfail</m:t>
        </m:r>
      </m:oMath>
      <w:r w:rsidR="0006026E">
        <w:t xml:space="preserve"> is the Probability of not seeing </w:t>
      </w:r>
      <m:oMath>
        <m:r>
          <w:rPr>
            <w:rFonts w:ascii="Cambria Math" w:hAnsi="Cambria Math"/>
          </w:rPr>
          <m:t>p</m:t>
        </m:r>
      </m:oMath>
      <w:r w:rsidR="0006026E">
        <w:t xml:space="preserve">, given that </w:t>
      </w:r>
      <m:oMath>
        <m:r>
          <w:rPr>
            <w:rFonts w:ascii="Cambria Math" w:hAnsi="Cambria Math"/>
          </w:rPr>
          <m:t>p</m:t>
        </m:r>
      </m:oMath>
      <w:r w:rsidR="0006026E">
        <w:t xml:space="preserve"> is the missing object.</w:t>
      </w:r>
      <w:r w:rsidR="0006026E">
        <w:rPr>
          <w:rStyle w:val="FootnoteReference"/>
        </w:rPr>
        <w:footnoteReference w:id="3"/>
      </w:r>
      <w:r w:rsidR="0006026E">
        <w:t xml:space="preserve">.  The rest of this section deals with how we use Lateral Range Curves to compute the </w:t>
      </w:r>
      <m:oMath>
        <m:r>
          <w:rPr>
            <w:rFonts w:ascii="Cambria Math" w:hAnsi="Cambria Math"/>
          </w:rPr>
          <m:t>Pfail</m:t>
        </m:r>
      </m:oMath>
      <w:r w:rsidR="0006026E">
        <w:t>.</w:t>
      </w:r>
    </w:p>
    <w:p w14:paraId="58722116" w14:textId="131B569E" w:rsidR="00D753C3" w:rsidRDefault="0006026E" w:rsidP="003034DF">
      <w:r>
        <w:t xml:space="preserve">Note that this computation does not affect the paths that Sim produces; a particle’s path is completely determined by the pre-distress motion model and the </w:t>
      </w:r>
      <w:r w:rsidR="00F27DF3">
        <w:t>movement of the post-distress particle</w:t>
      </w:r>
      <w:r>
        <w:t xml:space="preserve"> due to the environment</w:t>
      </w:r>
      <w:r w:rsidR="00D753C3">
        <w:t>.  On</w:t>
      </w:r>
      <w:r>
        <w:t xml:space="preserve">ly after the path </w:t>
      </w:r>
      <w:r w:rsidR="00D753C3">
        <w:t xml:space="preserve">is laid out, </w:t>
      </w:r>
      <w:r>
        <w:t xml:space="preserve">does Sim use </w:t>
      </w:r>
      <w:r w:rsidR="00D753C3">
        <w:t xml:space="preserve">the completed searches </w:t>
      </w:r>
      <w:r>
        <w:t xml:space="preserve">and </w:t>
      </w:r>
      <w:r w:rsidR="00891E54">
        <w:t>these paths to update the weights of the particles</w:t>
      </w:r>
      <w:r w:rsidR="00D753C3">
        <w:t>.</w:t>
      </w:r>
    </w:p>
    <w:p w14:paraId="579FF175" w14:textId="1C232411" w:rsidR="002D63C9" w:rsidRDefault="002D63C9" w:rsidP="003034DF">
      <w:r>
        <w:t xml:space="preserve">We give a very brief discussion here about updating these weights.  An excellent discussion is found in Chapter 11 of [ELEM].  In fact, we will </w:t>
      </w:r>
      <w:r w:rsidR="00891E54">
        <w:t xml:space="preserve">refer to that paper and </w:t>
      </w:r>
      <w:r>
        <w:t xml:space="preserve">say only enough </w:t>
      </w:r>
      <w:r w:rsidR="00891E54">
        <w:t xml:space="preserve">that </w:t>
      </w:r>
      <w:r>
        <w:t>we can describe what Sim does that is not in [ELEM].</w:t>
      </w:r>
    </w:p>
    <w:p w14:paraId="4378514D" w14:textId="16B438BA" w:rsidR="0006026E" w:rsidRPr="0006026E" w:rsidRDefault="002D63C9" w:rsidP="0006026E">
      <w:r>
        <w:t>In [ELEM], the main discussion focuses on the use of a Lateral Range Curve (</w:t>
      </w:r>
      <w:r w:rsidRPr="002D63C9">
        <w:rPr>
          <w:i/>
        </w:rPr>
        <w:t>LRC</w:t>
      </w:r>
      <w:r>
        <w:t xml:space="preserve">) to update a </w:t>
      </w:r>
      <w:r w:rsidR="00891E54">
        <w:t>particle</w:t>
      </w:r>
      <w:r>
        <w:t xml:space="preserve">’s weight by using the </w:t>
      </w:r>
      <m:oMath>
        <m:r>
          <w:rPr>
            <w:rFonts w:ascii="Cambria Math" w:hAnsi="Cambria Math"/>
          </w:rPr>
          <m:t>Pfail</m:t>
        </m:r>
      </m:oMath>
      <w:r>
        <w:t xml:space="preserve">.  The </w:t>
      </w:r>
      <m:oMath>
        <m:r>
          <w:rPr>
            <w:rFonts w:ascii="Cambria Math" w:hAnsi="Cambria Math"/>
          </w:rPr>
          <m:t>Pfail</m:t>
        </m:r>
      </m:oMath>
      <w:r>
        <w:t xml:space="preserve"> </w:t>
      </w:r>
      <w:r w:rsidR="00891E54">
        <w:t xml:space="preserve">for a given leg </w:t>
      </w:r>
      <w:r>
        <w:t xml:space="preserve">is computed by </w:t>
      </w:r>
      <w:r w:rsidR="0006026E">
        <w:t xml:space="preserve">finding the </w:t>
      </w:r>
      <w:r w:rsidR="00891E54">
        <w:t xml:space="preserve">point on the leg where the distance between the </w:t>
      </w:r>
      <w:r>
        <w:t>searching vehicle (</w:t>
      </w:r>
      <m:oMath>
        <m:r>
          <w:rPr>
            <w:rFonts w:ascii="Cambria Math" w:hAnsi="Cambria Math"/>
          </w:rPr>
          <m:t>SRU</m:t>
        </m:r>
      </m:oMath>
      <w:r w:rsidR="00891E54">
        <w:t xml:space="preserve">) and particle, when plugged into the </w:t>
      </w:r>
      <w:r w:rsidR="00891E54" w:rsidRPr="00891E54">
        <w:rPr>
          <w:i/>
        </w:rPr>
        <w:t>LRC</w:t>
      </w:r>
      <w:r w:rsidR="00891E54">
        <w:t xml:space="preserve">, is </w:t>
      </w:r>
      <w:r w:rsidR="00891E54">
        <w:lastRenderedPageBreak/>
        <w:t xml:space="preserve">maximized.  </w:t>
      </w:r>
      <w:r>
        <w:t xml:space="preserve">For the </w:t>
      </w:r>
      <w:r w:rsidRPr="002D63C9">
        <w:rPr>
          <w:i/>
        </w:rPr>
        <w:t>LRC</w:t>
      </w:r>
      <w:r>
        <w:t>s in [E</w:t>
      </w:r>
      <w:r w:rsidR="00891E54">
        <w:t xml:space="preserve">LEM], and for most of ours, this point is the point of the minimum distance between the </w:t>
      </w:r>
      <w:r w:rsidR="00891E54" w:rsidRPr="00891E54">
        <w:rPr>
          <w:i/>
        </w:rPr>
        <w:t>SRU</w:t>
      </w:r>
      <w:r w:rsidR="00891E54">
        <w:t xml:space="preserve"> and the particle.  We call this distance the </w:t>
      </w:r>
      <w:r>
        <w:t xml:space="preserve">closest point of approach (or </w:t>
      </w:r>
      <w:r w:rsidRPr="002D63C9">
        <w:rPr>
          <w:i/>
        </w:rPr>
        <w:t>CPA</w:t>
      </w:r>
      <w:r w:rsidR="0006026E">
        <w:t>)</w:t>
      </w:r>
      <w:r w:rsidR="00891E54">
        <w:rPr>
          <w:rStyle w:val="FootnoteReference"/>
        </w:rPr>
        <w:footnoteReference w:id="4"/>
      </w:r>
      <w:r w:rsidR="0006026E">
        <w:t xml:space="preserve">.  Hence, in [ELEM] and for most of our </w:t>
      </w:r>
      <w:r w:rsidR="0006026E" w:rsidRPr="0006026E">
        <w:rPr>
          <w:i/>
        </w:rPr>
        <w:t>LRC</w:t>
      </w:r>
      <w:r w:rsidR="0006026E">
        <w:t xml:space="preserve">’s, we </w:t>
      </w:r>
      <w:r w:rsidR="00F27DF3">
        <w:t xml:space="preserve">simply </w:t>
      </w:r>
      <w:r w:rsidR="0006026E">
        <w:t xml:space="preserve">find the </w:t>
      </w:r>
      <w:r w:rsidR="0006026E" w:rsidRPr="0006026E">
        <w:rPr>
          <w:i/>
        </w:rPr>
        <w:t>CPA</w:t>
      </w:r>
      <w:r w:rsidR="0006026E">
        <w:t xml:space="preserve">, and plug it into the </w:t>
      </w:r>
      <w:r w:rsidR="0006026E" w:rsidRPr="0006026E">
        <w:rPr>
          <w:i/>
        </w:rPr>
        <w:t>LRC</w:t>
      </w:r>
      <w:r w:rsidR="0006026E">
        <w:t xml:space="preserve">, and call that our probability of detection, or </w:t>
      </w:r>
      <m:oMath>
        <m:r>
          <w:rPr>
            <w:rFonts w:ascii="Cambria Math" w:hAnsi="Cambria Math"/>
          </w:rPr>
          <m:t>POD</m:t>
        </m:r>
      </m:oMath>
      <w:r w:rsidR="0006026E">
        <w:t xml:space="preserve">, for that leg.  </w:t>
      </w:r>
      <m:oMath>
        <m:r>
          <w:rPr>
            <w:rFonts w:ascii="Cambria Math" w:hAnsi="Cambria Math"/>
          </w:rPr>
          <m:t>Pfail</m:t>
        </m:r>
      </m:oMath>
      <w:r w:rsidR="0006026E">
        <w:t xml:space="preserve"> is simply </w:t>
      </w:r>
      <m:oMath>
        <m:r>
          <w:rPr>
            <w:rFonts w:ascii="Cambria Math" w:hAnsi="Cambria Math"/>
          </w:rPr>
          <m:t>1-POD</m:t>
        </m:r>
      </m:oMath>
      <w:r w:rsidR="0006026E">
        <w:t>.</w:t>
      </w:r>
    </w:p>
    <w:p w14:paraId="222F4005" w14:textId="30579B99" w:rsidR="00F27DF3" w:rsidRDefault="00641845" w:rsidP="00F27DF3">
      <w:pPr>
        <w:pStyle w:val="Heading2"/>
      </w:pPr>
      <w:bookmarkStart w:id="95" w:name="_Toc488415248"/>
      <w:r>
        <w:t>ESS</w:t>
      </w:r>
      <w:bookmarkEnd w:id="95"/>
    </w:p>
    <w:p w14:paraId="043EF191" w14:textId="3965E0B7" w:rsidR="002D63C9" w:rsidRDefault="0006026E" w:rsidP="0006026E">
      <w:r>
        <w:t xml:space="preserve">Because the </w:t>
      </w:r>
      <w:r w:rsidRPr="002D63C9">
        <w:rPr>
          <w:i/>
        </w:rPr>
        <w:t>LRC</w:t>
      </w:r>
      <w:r>
        <w:t xml:space="preserve">’s discussed in [ELEM] are omnidirectional, symmetric about 0, and monotonically decreasing, this method does indeed produce the maximum </w:t>
      </w:r>
      <w:r w:rsidRPr="0006026E">
        <w:rPr>
          <w:i/>
        </w:rPr>
        <w:t>POD</w:t>
      </w:r>
      <w:r>
        <w:t xml:space="preserve"> for that leg.</w:t>
      </w:r>
      <w:r w:rsidR="00F27DF3">
        <w:t xml:space="preserve">  Sim deals with two sensor-types now that are not.  One is </w:t>
      </w:r>
      <w:r w:rsidR="00F27DF3" w:rsidRPr="00F27DF3">
        <w:rPr>
          <w:i/>
        </w:rPr>
        <w:t>ESS</w:t>
      </w:r>
      <w:r w:rsidR="00F27DF3">
        <w:t xml:space="preserve"> and the other is </w:t>
      </w:r>
      <w:r w:rsidR="00F27DF3" w:rsidRPr="00F27DF3">
        <w:rPr>
          <w:i/>
        </w:rPr>
        <w:t>ESS+NVG</w:t>
      </w:r>
      <w:r w:rsidR="00E4443F" w:rsidRPr="00E4443F">
        <w:t xml:space="preserve">.  </w:t>
      </w:r>
      <w:r w:rsidR="00E4443F">
        <w:t xml:space="preserve">We start our discussion with </w:t>
      </w:r>
      <w:r w:rsidR="00E4443F" w:rsidRPr="00E4443F">
        <w:rPr>
          <w:i/>
        </w:rPr>
        <w:t>ESS</w:t>
      </w:r>
      <w:r w:rsidR="00E4443F">
        <w:t>.</w:t>
      </w:r>
    </w:p>
    <w:p w14:paraId="146AA546" w14:textId="56AB8B87" w:rsidR="00E4443F" w:rsidRDefault="00E4443F" w:rsidP="0006026E">
      <w:r w:rsidRPr="00E4443F">
        <w:rPr>
          <w:i/>
        </w:rPr>
        <w:t>ESS</w:t>
      </w:r>
      <w:r w:rsidRPr="00E4443F">
        <w:t xml:space="preserve"> </w:t>
      </w:r>
      <w:r>
        <w:t xml:space="preserve">is not omnidirectional and in fact, can only be used for ladder patterns.  An </w:t>
      </w:r>
      <w:r w:rsidRPr="00E4443F">
        <w:rPr>
          <w:i/>
        </w:rPr>
        <w:t>ESS</w:t>
      </w:r>
      <w:r>
        <w:t xml:space="preserve"> sensor looks only “down-creep.”  Furthermore, there is a minimum distance and a maximum distance that it can see.  Finally, it is not only blind to up-creep, but its angle</w:t>
      </w:r>
      <w:r w:rsidR="00193FB9">
        <w:t xml:space="preserve"> of view is very limited.  In </w:t>
      </w:r>
      <w:r w:rsidR="00193FB9">
        <w:fldChar w:fldCharType="begin"/>
      </w:r>
      <w:r w:rsidR="00193FB9">
        <w:instrText xml:space="preserve"> REF _Ref488224114 \h </w:instrText>
      </w:r>
      <w:r w:rsidR="00193FB9">
        <w:fldChar w:fldCharType="separate"/>
      </w:r>
      <w:r w:rsidR="00EB2454">
        <w:t xml:space="preserve">Figure </w:t>
      </w:r>
      <w:r w:rsidR="00EB2454">
        <w:rPr>
          <w:noProof/>
        </w:rPr>
        <w:t>13</w:t>
      </w:r>
      <w:r w:rsidR="00193FB9">
        <w:fldChar w:fldCharType="end"/>
      </w:r>
      <w:r>
        <w:t xml:space="preserve">, we assume that the </w:t>
      </w:r>
      <w:r w:rsidRPr="00E4443F">
        <w:rPr>
          <w:i/>
        </w:rPr>
        <w:t>SRU</w:t>
      </w:r>
      <w:r>
        <w:t xml:space="preserve"> is flying from the origin along the positive </w:t>
      </w:r>
      <m:oMath>
        <m:r>
          <w:rPr>
            <w:rFonts w:ascii="Cambria Math" w:hAnsi="Cambria Math"/>
          </w:rPr>
          <m:t>x-</m:t>
        </m:r>
      </m:oMath>
      <w:r>
        <w:t xml:space="preserve">axis, and we illustrate the region that the </w:t>
      </w:r>
      <w:r w:rsidRPr="00E4443F">
        <w:rPr>
          <w:i/>
        </w:rPr>
        <w:t>SRU</w:t>
      </w:r>
      <w:r>
        <w:t xml:space="preserve"> can see.</w:t>
      </w:r>
      <w:r w:rsidR="00765030">
        <w:t xml:space="preserve">in </w:t>
      </w:r>
      <w:r w:rsidR="00765030">
        <w:fldChar w:fldCharType="begin"/>
      </w:r>
      <w:r w:rsidR="00765030">
        <w:instrText xml:space="preserve"> REF _Ref488224114 \h </w:instrText>
      </w:r>
      <w:r w:rsidR="00765030">
        <w:fldChar w:fldCharType="separate"/>
      </w:r>
      <w:r w:rsidR="00EB2454">
        <w:t xml:space="preserve">Figure </w:t>
      </w:r>
      <w:r w:rsidR="00EB2454">
        <w:rPr>
          <w:noProof/>
        </w:rPr>
        <w:t>13</w:t>
      </w:r>
      <w:r w:rsidR="00765030">
        <w:fldChar w:fldCharType="end"/>
      </w:r>
      <w:r w:rsidR="00765030">
        <w:t>.</w:t>
      </w:r>
    </w:p>
    <w:p w14:paraId="1AA208D4" w14:textId="18874B5E" w:rsidR="00E4443F" w:rsidRDefault="005E46F5" w:rsidP="0006026E">
      <w:r>
        <w:rPr>
          <w:noProof/>
        </w:rPr>
        <mc:AlternateContent>
          <mc:Choice Requires="wpc">
            <w:drawing>
              <wp:inline distT="0" distB="0" distL="0" distR="0" wp14:anchorId="30F7CDD9" wp14:editId="038AEBF8">
                <wp:extent cx="2971165" cy="291211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Straight Connector 43"/>
                        <wps:cNvCnPr/>
                        <wps:spPr>
                          <a:xfrm>
                            <a:off x="575127" y="267281"/>
                            <a:ext cx="0" cy="16219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575127" y="1889252"/>
                            <a:ext cx="21880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Oval 52"/>
                        <wps:cNvSpPr/>
                        <wps:spPr>
                          <a:xfrm>
                            <a:off x="1413327" y="186750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a:stCxn id="52" idx="6"/>
                        </wps:cNvCnPr>
                        <wps:spPr>
                          <a:xfrm flipV="1">
                            <a:off x="1459046" y="550309"/>
                            <a:ext cx="629196"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858154" y="549221"/>
                            <a:ext cx="579119"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Arc 58"/>
                        <wps:cNvSpPr/>
                        <wps:spPr>
                          <a:xfrm>
                            <a:off x="346527" y="800680"/>
                            <a:ext cx="2111829" cy="2111829"/>
                          </a:xfrm>
                          <a:prstGeom prst="arc">
                            <a:avLst>
                              <a:gd name="adj1" fmla="val 14868130"/>
                              <a:gd name="adj2" fmla="val 178587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1054106" y="1366756"/>
                            <a:ext cx="761997" cy="609581"/>
                          </a:xfrm>
                          <a:prstGeom prst="arc">
                            <a:avLst>
                              <a:gd name="adj1" fmla="val 13663031"/>
                              <a:gd name="adj2" fmla="val 190452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576613" y="1203452"/>
                            <a:ext cx="500743" cy="2177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936987" y="963393"/>
                            <a:ext cx="1034178" cy="757123"/>
                          </a:xfrm>
                          <a:prstGeom prst="rect">
                            <a:avLst/>
                          </a:prstGeom>
                          <a:noFill/>
                          <a:ln w="6350">
                            <a:noFill/>
                          </a:ln>
                        </wps:spPr>
                        <wps:txbx>
                          <w:txbxContent>
                            <w:p w14:paraId="07A33558" w14:textId="3A68D33E" w:rsidR="0064112E" w:rsidRDefault="0064112E">
                              <w:r>
                                <w:t>Detection Region</w:t>
                              </w:r>
                              <w:r>
                                <w:br/>
                                <w:t>(or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5999" y="35999"/>
                            <a:ext cx="1097280" cy="301752"/>
                          </a:xfrm>
                          <a:prstGeom prst="rect">
                            <a:avLst/>
                          </a:prstGeom>
                          <a:noFill/>
                          <a:ln w="6350">
                            <a:noFill/>
                          </a:ln>
                        </wps:spPr>
                        <wps:txbx>
                          <w:txbxContent>
                            <w:p w14:paraId="61CB9A94" w14:textId="77E6F5E4" w:rsidR="0064112E" w:rsidRDefault="0064112E">
                              <w:r>
                                <w:t>Down-Creep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F7CDD9" id="Canvas 42" o:spid="_x0000_s1125" editas="canvas" style="width:233.95pt;height:229.3pt;mso-position-horizontal-relative:char;mso-position-vertical-relative:line" coordsize="29711,2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">
                <v:shape id="_x0000_s1126" type="#_x0000_t75" style="position:absolute;width:29711;height:29121;visibility:visible;mso-wrap-style:square">
                  <v:fill o:detectmouseclick="t"/>
                  <v:path o:connecttype="none"/>
                </v:shape>
                <v:line id="Straight Connector 43" o:spid="_x0000_s1127" style="position:absolute;visibility:visible;mso-wrap-style:square" from="5751,2672" to="575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" strokecolor="#566daf [3044]"/>
                <v:line id="Straight Connector 46" o:spid="_x0000_s1128" style="position:absolute;visibility:visible;mso-wrap-style:square" from="5751,18892" to="2763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" strokecolor="#566daf [3044]"/>
                <v:oval id="Oval 52" o:spid="_x0000_s1129" style="position:absolute;left:14133;top:1867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" fillcolor="#6076b4 [3204]" strokecolor="#2c385d [1604]" strokeweight="2.25pt"/>
                <v:line id="Straight Connector 55" o:spid="_x0000_s1130" style="position:absolute;flip:y;visibility:visible;mso-wrap-style:square" from="14590,5503" to="20882,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" strokecolor="#566daf [3044]"/>
                <v:line id="Straight Connector 113" o:spid="_x0000_s1131" style="position:absolute;flip:x y;visibility:visible;mso-wrap-style:square" from="8581,5492" to="14372,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" strokecolor="#566daf [3044]"/>
                <v:shape id="Arc 58" o:spid="_x0000_s1132" style="position:absolute;left:3465;top:8006;width:21118;height:21119;visibility:visible;mso-wrap-style:square;v-text-anchor:middle" coordsize="2111829,21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" path="m656984,78259nsc945040,-39282,1270272,-23807,1545867,120552r-489952,935363l656984,78259xem656984,78259nfc945040,-39282,1270272,-23807,1545867,120552e" filled="f" strokecolor="#566daf [3044]">
                  <v:path arrowok="t" o:connecttype="custom" o:connectlocs="656984,78259;1545867,120552" o:connectangles="0,0"/>
                </v:shape>
                <v:shape id="Arc 60" o:spid="_x0000_s1133" style="position:absolute;left:10541;top:13667;width:7620;height:6096;visibility:visible;mso-wrap-style:square;v-text-anchor:middle" coordsize="761997,60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" path="m156863,58320nsc300476,-25259,497223,-18377,631169,74910l380999,304791,156863,58320xem156863,58320nfc300476,-25259,497223,-18377,631169,74910e" filled="f" strokecolor="#566daf [3044]">
                  <v:path arrowok="t" o:connecttype="custom" o:connectlocs="156863,58320;631169,74910" o:connectangles="0,0"/>
                </v:shape>
                <v:shape id="Straight Arrow Connector 61" o:spid="_x0000_s1134" type="#_x0000_t32" style="position:absolute;left:15766;top:12034;width:5007;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" strokecolor="#566daf [3044]">
                  <v:stroke startarrow="block"/>
                </v:shape>
                <v:shape id="Text Box 62" o:spid="_x0000_s1135" type="#_x0000_t202" style="position:absolute;left:19369;top:9633;width:10342;height:7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07A33558" w14:textId="3A68D33E" w:rsidR="0064112E" w:rsidRDefault="0064112E">
                        <w:r>
                          <w:t>Detection Region</w:t>
                        </w:r>
                        <w:r>
                          <w:br/>
                          <w:t>(or Region)</w:t>
                        </w:r>
                      </w:p>
                    </w:txbxContent>
                  </v:textbox>
                </v:shape>
                <v:shape id="Text Box 63" o:spid="_x0000_s1136" type="#_x0000_t202" style="position:absolute;left:359;top:359;width:10973;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1CB9A94" w14:textId="77E6F5E4" w:rsidR="0064112E" w:rsidRDefault="0064112E">
                        <w:r>
                          <w:t>Down-Creep</w:t>
                        </w:r>
                      </w:p>
                    </w:txbxContent>
                  </v:textbox>
                </v:shape>
                <w10:anchorlock/>
              </v:group>
            </w:pict>
          </mc:Fallback>
        </mc:AlternateContent>
      </w:r>
    </w:p>
    <w:p w14:paraId="19630315" w14:textId="33B4C2BE" w:rsidR="00DD5DCB" w:rsidRPr="00E4443F" w:rsidRDefault="00DD5DCB" w:rsidP="00DD5DCB">
      <w:pPr>
        <w:pStyle w:val="Caption"/>
      </w:pPr>
      <w:bookmarkStart w:id="96" w:name="_Ref488224114"/>
      <w:bookmarkStart w:id="97" w:name="_Toc488415274"/>
      <w:r>
        <w:t xml:space="preserve">Figure </w:t>
      </w:r>
      <w:r w:rsidR="00863D5E">
        <w:fldChar w:fldCharType="begin"/>
      </w:r>
      <w:r w:rsidR="00863D5E">
        <w:instrText xml:space="preserve"> SEQ Figure \* ARABIC </w:instrText>
      </w:r>
      <w:r w:rsidR="00863D5E">
        <w:fldChar w:fldCharType="separate"/>
      </w:r>
      <w:r w:rsidR="00EB2454">
        <w:rPr>
          <w:noProof/>
        </w:rPr>
        <w:t>13</w:t>
      </w:r>
      <w:r w:rsidR="00863D5E">
        <w:rPr>
          <w:noProof/>
        </w:rPr>
        <w:fldChar w:fldCharType="end"/>
      </w:r>
      <w:bookmarkEnd w:id="96"/>
      <w:r>
        <w:t>: Non-zero Detection Region for ESS</w:t>
      </w:r>
      <w:bookmarkEnd w:id="97"/>
    </w:p>
    <w:p w14:paraId="645011EE" w14:textId="572A61F9" w:rsidR="00591D21" w:rsidRDefault="00DD5DCB" w:rsidP="009476C8">
      <w:r>
        <w:t xml:space="preserve">By subtracting the </w:t>
      </w:r>
      <w:r w:rsidRPr="00DD5DCB">
        <w:rPr>
          <w:i/>
        </w:rPr>
        <w:t>SRU</w:t>
      </w:r>
      <w:r>
        <w:t xml:space="preserve">’s straight-line velocity vector </w:t>
      </w:r>
      <w:r w:rsidR="00D90BC6">
        <w:t xml:space="preserve">from </w:t>
      </w:r>
      <w:r>
        <w:t xml:space="preserve">the particle’s straight-line particle vector, we can assume that the </w:t>
      </w:r>
      <w:r w:rsidRPr="00DD5DCB">
        <w:rPr>
          <w:i/>
        </w:rPr>
        <w:t>SRU</w:t>
      </w:r>
      <w:r>
        <w:t xml:space="preserve"> is stationary, and that the particle is moving at almost the </w:t>
      </w:r>
      <w:r w:rsidRPr="00DD5DCB">
        <w:rPr>
          <w:i/>
        </w:rPr>
        <w:t>SRU</w:t>
      </w:r>
      <w:r>
        <w:t>’s, velocity, but right-to-left instead of left-to-right.</w:t>
      </w:r>
    </w:p>
    <w:p w14:paraId="739CCABB" w14:textId="1B88D1D4" w:rsidR="00765030" w:rsidRDefault="00765030" w:rsidP="009476C8">
      <w:r>
        <w:lastRenderedPageBreak/>
        <w:t xml:space="preserve">Let’s suppose that the particle is moving directly right-to-left and near the minimum range from the x-axis.  There would be up to 5 different segments for the particle; outside and to the right of the region, inside the region </w:t>
      </w:r>
      <w:proofErr w:type="gramStart"/>
      <w:r>
        <w:t>and  near</w:t>
      </w:r>
      <w:proofErr w:type="gramEnd"/>
      <w:r>
        <w:t xml:space="preserve"> the lower right corner, outside the region because it is too close but within the angle of detection, inside the region and near the lower left corner, and outside and to the left of the region.  Only two of those segments, the 2</w:t>
      </w:r>
      <w:r w:rsidRPr="00765030">
        <w:rPr>
          <w:vertAlign w:val="superscript"/>
        </w:rPr>
        <w:t>nd</w:t>
      </w:r>
      <w:r>
        <w:t xml:space="preserve"> and 4</w:t>
      </w:r>
      <w:r w:rsidRPr="00765030">
        <w:rPr>
          <w:vertAlign w:val="superscript"/>
        </w:rPr>
        <w:t>th</w:t>
      </w:r>
      <w:r>
        <w:t xml:space="preserve"> were within the region.</w:t>
      </w:r>
    </w:p>
    <w:p w14:paraId="54D25125" w14:textId="77777777" w:rsidR="00765030" w:rsidRDefault="00765030" w:rsidP="009476C8">
      <w:r>
        <w:t xml:space="preserve">To compute the maximum </w:t>
      </w:r>
      <w:r w:rsidRPr="00765030">
        <w:rPr>
          <w:i/>
        </w:rPr>
        <w:t>POD</w:t>
      </w:r>
      <w:r>
        <w:t xml:space="preserve">, we take the </w:t>
      </w:r>
      <w:r w:rsidRPr="00765030">
        <w:rPr>
          <w:i/>
        </w:rPr>
        <w:t>CPA</w:t>
      </w:r>
      <w:r>
        <w:t xml:space="preserve"> within each segment for which the particle is in the region.  In this case, there would be two segments.  Almost always, there is one.</w:t>
      </w:r>
    </w:p>
    <w:p w14:paraId="3B1D7AB3" w14:textId="320FDB4A" w:rsidR="00765030" w:rsidRDefault="00765030" w:rsidP="009476C8">
      <w:r>
        <w:t xml:space="preserve">Because the particle moves so slowly compared to the </w:t>
      </w:r>
      <w:r w:rsidRPr="00765030">
        <w:rPr>
          <w:i/>
        </w:rPr>
        <w:t>SRU</w:t>
      </w:r>
      <w:proofErr w:type="gramStart"/>
      <w:r w:rsidR="00641845">
        <w:t xml:space="preserve">, in reality, </w:t>
      </w:r>
      <w:r>
        <w:t>one</w:t>
      </w:r>
      <w:proofErr w:type="gramEnd"/>
      <w:r>
        <w:t xml:space="preserve"> could approximate the </w:t>
      </w:r>
      <w:r w:rsidR="00641845">
        <w:t xml:space="preserve">detection region as the region between the two red bands in </w:t>
      </w:r>
      <w:r w:rsidR="00641845">
        <w:fldChar w:fldCharType="begin"/>
      </w:r>
      <w:r w:rsidR="00641845">
        <w:instrText xml:space="preserve"> REF _Ref488224311 \h </w:instrText>
      </w:r>
      <w:r w:rsidR="00641845">
        <w:fldChar w:fldCharType="separate"/>
      </w:r>
      <w:r w:rsidR="00EB2454">
        <w:t xml:space="preserve">Figure </w:t>
      </w:r>
      <w:r w:rsidR="00EB2454">
        <w:rPr>
          <w:noProof/>
        </w:rPr>
        <w:t>14</w:t>
      </w:r>
      <w:r w:rsidR="00641845">
        <w:fldChar w:fldCharType="end"/>
      </w:r>
      <w:r w:rsidR="00641845">
        <w:t>.  In that case, there would be no need to specify the angle of the detection region.</w:t>
      </w:r>
    </w:p>
    <w:p w14:paraId="6C2B606C" w14:textId="7D455A32" w:rsidR="00765030" w:rsidRDefault="00765030" w:rsidP="009476C8">
      <w:r>
        <w:rPr>
          <w:noProof/>
        </w:rPr>
        <mc:AlternateContent>
          <mc:Choice Requires="wpc">
            <w:drawing>
              <wp:inline distT="0" distB="0" distL="0" distR="0" wp14:anchorId="4C63C4C1" wp14:editId="4F8D1D8B">
                <wp:extent cx="2969777" cy="2913133"/>
                <wp:effectExtent l="0" t="0" r="0" b="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Straight Connector 65"/>
                        <wps:cNvCnPr/>
                        <wps:spPr>
                          <a:xfrm>
                            <a:off x="575127" y="267281"/>
                            <a:ext cx="0" cy="16219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575127" y="1889252"/>
                            <a:ext cx="21880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413327" y="186750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V="1">
                            <a:off x="1459046" y="550309"/>
                            <a:ext cx="629196"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858154" y="549221"/>
                            <a:ext cx="579119"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Arc 70"/>
                        <wps:cNvSpPr/>
                        <wps:spPr>
                          <a:xfrm>
                            <a:off x="346527" y="800680"/>
                            <a:ext cx="2111829" cy="2111829"/>
                          </a:xfrm>
                          <a:prstGeom prst="arc">
                            <a:avLst>
                              <a:gd name="adj1" fmla="val 14868130"/>
                              <a:gd name="adj2" fmla="val 178587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rc 71"/>
                        <wps:cNvSpPr/>
                        <wps:spPr>
                          <a:xfrm>
                            <a:off x="1054106" y="1366756"/>
                            <a:ext cx="761997" cy="609581"/>
                          </a:xfrm>
                          <a:prstGeom prst="arc">
                            <a:avLst>
                              <a:gd name="adj1" fmla="val 13663031"/>
                              <a:gd name="adj2" fmla="val 190452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35999" y="35999"/>
                            <a:ext cx="1097280" cy="301752"/>
                          </a:xfrm>
                          <a:prstGeom prst="rect">
                            <a:avLst/>
                          </a:prstGeom>
                          <a:noFill/>
                          <a:ln w="6350">
                            <a:noFill/>
                          </a:ln>
                        </wps:spPr>
                        <wps:txbx>
                          <w:txbxContent>
                            <w:p w14:paraId="161D62CE" w14:textId="77777777" w:rsidR="0064112E" w:rsidRDefault="0064112E" w:rsidP="00765030">
                              <w:r>
                                <w:t>Down-Creep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a:off x="601489" y="1431451"/>
                            <a:ext cx="21875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576811" y="787707"/>
                            <a:ext cx="21875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745958" y="950495"/>
                            <a:ext cx="1864895" cy="416261"/>
                          </a:xfrm>
                          <a:prstGeom prst="rect">
                            <a:avLst/>
                          </a:prstGeom>
                          <a:noFill/>
                          <a:ln w="6350">
                            <a:noFill/>
                          </a:ln>
                        </wps:spPr>
                        <wps:txbx>
                          <w:txbxContent>
                            <w:p w14:paraId="72EC56E6" w14:textId="26B41AF9" w:rsidR="0064112E" w:rsidRDefault="0064112E">
                              <w:r>
                                <w:t>Detection Region</w:t>
                              </w:r>
                            </w:p>
                            <w:p w14:paraId="667B9301" w14:textId="77777777" w:rsidR="0064112E" w:rsidRDefault="00641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63C4C1" id="Canvas 76" o:spid="_x0000_s1137" editas="canvas" style="width:233.85pt;height:229.4pt;mso-position-horizontal-relative:char;mso-position-vertical-relative:line" coordsize="29692,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">
                <v:shape id="_x0000_s1138" type="#_x0000_t75" style="position:absolute;width:29692;height:29127;visibility:visible;mso-wrap-style:square">
                  <v:fill o:detectmouseclick="t"/>
                  <v:path o:connecttype="none"/>
                </v:shape>
                <v:line id="Straight Connector 65" o:spid="_x0000_s1139" style="position:absolute;visibility:visible;mso-wrap-style:square" from="5751,2672" to="575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" strokecolor="#566daf [3044]"/>
                <v:line id="Straight Connector 66" o:spid="_x0000_s1140" style="position:absolute;visibility:visible;mso-wrap-style:square" from="5751,18892" to="2763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" strokecolor="#566daf [3044]"/>
                <v:oval id="Oval 67" o:spid="_x0000_s1141" style="position:absolute;left:14133;top:1867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" fillcolor="#6076b4 [3204]" strokecolor="#2c385d [1604]" strokeweight="2.25pt"/>
                <v:line id="Straight Connector 68" o:spid="_x0000_s1142" style="position:absolute;flip:y;visibility:visible;mso-wrap-style:square" from="14590,5503" to="20882,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" strokecolor="#566daf [3044]"/>
                <v:line id="Straight Connector 69" o:spid="_x0000_s1143" style="position:absolute;flip:x y;visibility:visible;mso-wrap-style:square" from="8581,5492" to="14372,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" strokecolor="#566daf [3044]"/>
                <v:shape id="Arc 70" o:spid="_x0000_s1144" style="position:absolute;left:3465;top:8006;width:21118;height:21119;visibility:visible;mso-wrap-style:square;v-text-anchor:middle" coordsize="2111829,21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" path="m656984,78259nsc945040,-39282,1270272,-23807,1545867,120552r-489952,935363l656984,78259xem656984,78259nfc945040,-39282,1270272,-23807,1545867,120552e" filled="f" strokecolor="#566daf [3044]">
                  <v:path arrowok="t" o:connecttype="custom" o:connectlocs="656984,78259;1545867,120552" o:connectangles="0,0"/>
                </v:shape>
                <v:shape id="Arc 71" o:spid="_x0000_s1145" style="position:absolute;left:10541;top:13667;width:7620;height:6096;visibility:visible;mso-wrap-style:square;v-text-anchor:middle" coordsize="761997,60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" path="m156863,58320nsc300476,-25259,497223,-18377,631169,74910l380999,304791,156863,58320xem156863,58320nfc300476,-25259,497223,-18377,631169,74910e" filled="f" strokecolor="#566daf [3044]">
                  <v:path arrowok="t" o:connecttype="custom" o:connectlocs="156863,58320;631169,74910" o:connectangles="0,0"/>
                </v:shape>
                <v:shape id="Text Box 75" o:spid="_x0000_s1146" type="#_x0000_t202" style="position:absolute;left:359;top:359;width:10973;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161D62CE" w14:textId="77777777" w:rsidR="0064112E" w:rsidRDefault="0064112E" w:rsidP="00765030">
                        <w:r>
                          <w:t>Down-Creep</w:t>
                        </w:r>
                      </w:p>
                    </w:txbxContent>
                  </v:textbox>
                </v:shape>
                <v:line id="Straight Connector 139" o:spid="_x0000_s1147" style="position:absolute;visibility:visible;mso-wrap-style:square" from="6014,14314" to="27890,1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" strokecolor="red"/>
                <v:line id="Straight Connector 140" o:spid="_x0000_s1148" style="position:absolute;visibility:visible;mso-wrap-style:square" from="5768,7877" to="27643,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" strokecolor="red"/>
                <v:shape id="Text Box 78" o:spid="_x0000_s1149" type="#_x0000_t202" style="position:absolute;left:7459;top:9504;width:18649;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72EC56E6" w14:textId="26B41AF9" w:rsidR="0064112E" w:rsidRDefault="0064112E">
                        <w:r>
                          <w:t>Detection Region</w:t>
                        </w:r>
                      </w:p>
                      <w:p w14:paraId="667B9301" w14:textId="77777777" w:rsidR="0064112E" w:rsidRDefault="0064112E"/>
                    </w:txbxContent>
                  </v:textbox>
                </v:shape>
                <w10:anchorlock/>
              </v:group>
            </w:pict>
          </mc:Fallback>
        </mc:AlternateContent>
      </w:r>
    </w:p>
    <w:p w14:paraId="68A23875" w14:textId="69E16A34" w:rsidR="00641845" w:rsidRDefault="00641845" w:rsidP="00641845">
      <w:pPr>
        <w:pStyle w:val="Caption"/>
      </w:pPr>
      <w:bookmarkStart w:id="98" w:name="_Ref488224311"/>
      <w:bookmarkStart w:id="99" w:name="_Toc488415275"/>
      <w:r>
        <w:t xml:space="preserve">Figure </w:t>
      </w:r>
      <w:r w:rsidR="00863D5E">
        <w:fldChar w:fldCharType="begin"/>
      </w:r>
      <w:r w:rsidR="00863D5E">
        <w:instrText xml:space="preserve"> SEQ Figure \* ARABIC </w:instrText>
      </w:r>
      <w:r w:rsidR="00863D5E">
        <w:fldChar w:fldCharType="separate"/>
      </w:r>
      <w:r w:rsidR="00EB2454">
        <w:rPr>
          <w:noProof/>
        </w:rPr>
        <w:t>14</w:t>
      </w:r>
      <w:r w:rsidR="00863D5E">
        <w:rPr>
          <w:noProof/>
        </w:rPr>
        <w:fldChar w:fldCharType="end"/>
      </w:r>
      <w:bookmarkEnd w:id="98"/>
      <w:r>
        <w:t>: Practical Detection Region</w:t>
      </w:r>
      <w:bookmarkEnd w:id="99"/>
    </w:p>
    <w:p w14:paraId="71A565DC" w14:textId="76CD849F" w:rsidR="00765030" w:rsidRDefault="00641845" w:rsidP="00641845">
      <w:pPr>
        <w:pStyle w:val="Heading2"/>
      </w:pPr>
      <w:bookmarkStart w:id="100" w:name="_Toc488415249"/>
      <w:r>
        <w:t>ESS+NVG</w:t>
      </w:r>
      <w:bookmarkEnd w:id="100"/>
    </w:p>
    <w:p w14:paraId="4D8F17C0" w14:textId="119B7285" w:rsidR="006404F7" w:rsidRDefault="00641845" w:rsidP="00641845">
      <w:r>
        <w:t>Most of our ESS sensors are combined with NVG, which is a more standard latera</w:t>
      </w:r>
      <w:r w:rsidR="006404F7">
        <w:t xml:space="preserve">l range curve.  We combine them into a single </w:t>
      </w:r>
      <w:r w:rsidR="006404F7" w:rsidRPr="006404F7">
        <w:rPr>
          <w:i/>
        </w:rPr>
        <w:t>LRC</w:t>
      </w:r>
      <w:r w:rsidR="006404F7">
        <w:t xml:space="preserve">.  Recall that we found the time </w:t>
      </w:r>
      <m:oMath>
        <m:r>
          <w:rPr>
            <w:rFonts w:ascii="Cambria Math" w:hAnsi="Cambria Math"/>
          </w:rPr>
          <m:t>t</m:t>
        </m:r>
      </m:oMath>
      <w:r w:rsidR="006404F7">
        <w:t xml:space="preserve"> for which the distance between the </w:t>
      </w:r>
      <w:r w:rsidR="006404F7" w:rsidRPr="006404F7">
        <w:rPr>
          <w:i/>
        </w:rPr>
        <w:t>SRU</w:t>
      </w:r>
      <w:r w:rsidR="006404F7">
        <w:t xml:space="preserve"> and particle at </w:t>
      </w:r>
      <m:oMath>
        <m:r>
          <w:rPr>
            <w:rFonts w:ascii="Cambria Math" w:hAnsi="Cambria Math"/>
          </w:rPr>
          <m:t>t</m:t>
        </m:r>
      </m:oMath>
      <w:r w:rsidR="006404F7">
        <w:t xml:space="preserve">, maximized the </w:t>
      </w:r>
      <w:r w:rsidR="006404F7" w:rsidRPr="006404F7">
        <w:rPr>
          <w:i/>
        </w:rPr>
        <w:t>LRC</w:t>
      </w:r>
      <w:r w:rsidR="006404F7">
        <w:t xml:space="preserve">.  We do the same thing here, but the LRC that we use is evaluated by </w:t>
      </w:r>
      <w:r w:rsidR="00FB210F">
        <w:t xml:space="preserve">assuming independence between the two sensors and </w:t>
      </w:r>
      <w:r w:rsidR="006404F7">
        <w:t>taking the product:</w:t>
      </w:r>
    </w:p>
    <w:p w14:paraId="1E88B6DD" w14:textId="5C4E466A" w:rsidR="006404F7" w:rsidRPr="006404F7" w:rsidRDefault="006404F7" w:rsidP="00641845">
      <m:oMathPara>
        <m:oMath>
          <m:r>
            <w:rPr>
              <w:rFonts w:ascii="Cambria Math" w:hAnsi="Cambria Math"/>
            </w:rPr>
            <m:t>LR</m:t>
          </m:r>
          <m:sSub>
            <m:sSubPr>
              <m:ctrlPr>
                <w:rPr>
                  <w:rFonts w:ascii="Cambria Math" w:hAnsi="Cambria Math"/>
                  <w:i/>
                </w:rPr>
              </m:ctrlPr>
            </m:sSubPr>
            <m:e>
              <m:r>
                <w:rPr>
                  <w:rFonts w:ascii="Cambria Math" w:hAnsi="Cambria Math"/>
                </w:rPr>
                <m:t>C</m:t>
              </m:r>
            </m:e>
            <m:sub>
              <m:r>
                <w:rPr>
                  <w:rFonts w:ascii="Cambria Math" w:hAnsi="Cambria Math"/>
                </w:rPr>
                <m:t>Ess+NVG</m:t>
              </m:r>
            </m:sub>
          </m:sSub>
          <m:d>
            <m:dPr>
              <m:ctrlPr>
                <w:rPr>
                  <w:rFonts w:ascii="Cambria Math" w:hAnsi="Cambria Math"/>
                  <w:i/>
                </w:rPr>
              </m:ctrlPr>
            </m:dPr>
            <m:e>
              <m:r>
                <w:rPr>
                  <w:rFonts w:ascii="Cambria Math" w:hAnsi="Cambria Math"/>
                </w:rPr>
                <m:t>d</m:t>
              </m:r>
            </m:e>
          </m:d>
          <m:r>
            <w:rPr>
              <w:rFonts w:ascii="Cambria Math" w:hAnsi="Cambria Math"/>
            </w:rPr>
            <m:t>=1-</m:t>
          </m:r>
          <m:d>
            <m:dPr>
              <m:ctrlPr>
                <w:rPr>
                  <w:rFonts w:ascii="Cambria Math" w:hAnsi="Cambria Math"/>
                  <w:i/>
                </w:rPr>
              </m:ctrlPr>
            </m:dPr>
            <m:e>
              <m:r>
                <w:rPr>
                  <w:rFonts w:ascii="Cambria Math" w:hAnsi="Cambria Math"/>
                </w:rPr>
                <m:t>1-LR</m:t>
              </m:r>
              <m:sSub>
                <m:sSubPr>
                  <m:ctrlPr>
                    <w:rPr>
                      <w:rFonts w:ascii="Cambria Math" w:hAnsi="Cambria Math"/>
                      <w:i/>
                    </w:rPr>
                  </m:ctrlPr>
                </m:sSubPr>
                <m:e>
                  <m:r>
                    <w:rPr>
                      <w:rFonts w:ascii="Cambria Math" w:hAnsi="Cambria Math"/>
                    </w:rPr>
                    <m:t>C</m:t>
                  </m:r>
                </m:e>
                <m:sub>
                  <m:r>
                    <w:rPr>
                      <w:rFonts w:ascii="Cambria Math" w:hAnsi="Cambria Math"/>
                    </w:rPr>
                    <m:t>Ess</m:t>
                  </m:r>
                </m:sub>
              </m:sSub>
              <m:d>
                <m:dPr>
                  <m:ctrlPr>
                    <w:rPr>
                      <w:rFonts w:ascii="Cambria Math" w:hAnsi="Cambria Math"/>
                      <w:i/>
                    </w:rPr>
                  </m:ctrlPr>
                </m:dPr>
                <m:e>
                  <m:r>
                    <w:rPr>
                      <w:rFonts w:ascii="Cambria Math" w:hAnsi="Cambria Math"/>
                    </w:rPr>
                    <m:t>d</m:t>
                  </m:r>
                </m:e>
              </m:d>
            </m:e>
          </m:d>
          <m:r>
            <w:rPr>
              <w:rFonts w:ascii="Cambria Math" w:hAnsi="Cambria Math"/>
            </w:rPr>
            <m:t>×(1-LR</m:t>
          </m:r>
          <m:sSub>
            <m:sSubPr>
              <m:ctrlPr>
                <w:rPr>
                  <w:rFonts w:ascii="Cambria Math" w:hAnsi="Cambria Math"/>
                  <w:i/>
                </w:rPr>
              </m:ctrlPr>
            </m:sSubPr>
            <m:e>
              <m:r>
                <w:rPr>
                  <w:rFonts w:ascii="Cambria Math" w:hAnsi="Cambria Math"/>
                </w:rPr>
                <m:t>C</m:t>
              </m:r>
            </m:e>
            <m:sub>
              <m:r>
                <w:rPr>
                  <w:rFonts w:ascii="Cambria Math" w:hAnsi="Cambria Math"/>
                </w:rPr>
                <m:t>NVG</m:t>
              </m:r>
            </m:sub>
          </m:sSub>
          <m:d>
            <m:dPr>
              <m:ctrlPr>
                <w:rPr>
                  <w:rFonts w:ascii="Cambria Math" w:hAnsi="Cambria Math"/>
                  <w:i/>
                </w:rPr>
              </m:ctrlPr>
            </m:dPr>
            <m:e>
              <m:r>
                <w:rPr>
                  <w:rFonts w:ascii="Cambria Math" w:hAnsi="Cambria Math"/>
                </w:rPr>
                <m:t>d</m:t>
              </m:r>
            </m:e>
          </m:d>
          <m:r>
            <w:rPr>
              <w:rFonts w:ascii="Cambria Math" w:hAnsi="Cambria Math"/>
            </w:rPr>
            <m:t>)</m:t>
          </m:r>
        </m:oMath>
      </m:oMathPara>
    </w:p>
    <w:p w14:paraId="41F04A45" w14:textId="7F910579" w:rsidR="006404F7" w:rsidRDefault="006404F7" w:rsidP="006404F7">
      <w:pPr>
        <w:pStyle w:val="Caption"/>
      </w:pPr>
      <w:bookmarkStart w:id="101" w:name="_Ref488232472"/>
      <w:r>
        <w:t xml:space="preserve">Equation </w:t>
      </w:r>
      <w:r w:rsidR="00863D5E">
        <w:fldChar w:fldCharType="begin"/>
      </w:r>
      <w:r w:rsidR="00863D5E">
        <w:instrText xml:space="preserve"> SEQ Equation \* ARABIC </w:instrText>
      </w:r>
      <w:r w:rsidR="00863D5E">
        <w:fldChar w:fldCharType="separate"/>
      </w:r>
      <w:r w:rsidR="00EB2454">
        <w:rPr>
          <w:noProof/>
        </w:rPr>
        <w:t>6</w:t>
      </w:r>
      <w:r w:rsidR="00863D5E">
        <w:rPr>
          <w:noProof/>
        </w:rPr>
        <w:fldChar w:fldCharType="end"/>
      </w:r>
      <w:bookmarkEnd w:id="101"/>
      <w:r>
        <w:t xml:space="preserve">: LRC </w:t>
      </w:r>
      <w:proofErr w:type="gramStart"/>
      <w:r w:rsidR="002F6511">
        <w:t>For</w:t>
      </w:r>
      <w:proofErr w:type="gramEnd"/>
      <w:r w:rsidR="002F6511">
        <w:t xml:space="preserve"> ESS+NVG</w:t>
      </w:r>
    </w:p>
    <w:p w14:paraId="4C85E250" w14:textId="6AF1E190" w:rsidR="002F6511" w:rsidRDefault="002F6511" w:rsidP="00FB210F">
      <w:r>
        <w:lastRenderedPageBreak/>
        <w:t xml:space="preserve">Because the </w:t>
      </w:r>
      <w:r w:rsidRPr="002F6511">
        <w:rPr>
          <w:i/>
        </w:rPr>
        <w:t>ESS</w:t>
      </w:r>
      <w:r>
        <w:t xml:space="preserve"> component is not omnidirectional, the </w:t>
      </w:r>
      <w:r w:rsidRPr="002F6511">
        <w:rPr>
          <w:i/>
        </w:rPr>
        <w:t>LRC</w:t>
      </w:r>
      <w:r>
        <w:t xml:space="preserve"> does not have that form; that form would be true if the </w:t>
      </w:r>
      <m:oMath>
        <m:r>
          <w:rPr>
            <w:rFonts w:ascii="Cambria Math" w:hAnsi="Cambria Math"/>
          </w:rPr>
          <m:t>POD</m:t>
        </m:r>
      </m:oMath>
      <w:r>
        <w:t xml:space="preserve"> were the same for any direction, but it is not since </w:t>
      </w:r>
      <w:r w:rsidRPr="002F6511">
        <w:rPr>
          <w:i/>
        </w:rPr>
        <w:t>ESS</w:t>
      </w:r>
      <w:r>
        <w:t xml:space="preserve"> only looks down-creep.  Therefore, our </w:t>
      </w:r>
      <w:r w:rsidRPr="002F6511">
        <w:rPr>
          <w:i/>
        </w:rPr>
        <w:t>LRC</w:t>
      </w:r>
      <w:r>
        <w:t xml:space="preserve"> is not a simple function of the distance.</w:t>
      </w:r>
    </w:p>
    <w:p w14:paraId="5C6746A6" w14:textId="2BD66BFC" w:rsidR="002F6511" w:rsidRDefault="002F6511" w:rsidP="00FB210F">
      <w:r>
        <w:t xml:space="preserve">However, we use it almost as if it were.  We do not simply plug in the distance </w:t>
      </w:r>
      <m:oMath>
        <m:r>
          <w:rPr>
            <w:rFonts w:ascii="Cambria Math" w:hAnsi="Cambria Math"/>
          </w:rPr>
          <m:t>d</m:t>
        </m:r>
      </m:oMath>
      <w:r>
        <w:t xml:space="preserve">, and we cannot do that for </w:t>
      </w:r>
      <w:r w:rsidRPr="002F6511">
        <w:rPr>
          <w:i/>
        </w:rPr>
        <w:t>ESS</w:t>
      </w:r>
      <w:r>
        <w:t xml:space="preserve"> either.  There </w:t>
      </w:r>
      <w:r>
        <w:rPr>
          <w:i/>
        </w:rPr>
        <w:t>is</w:t>
      </w:r>
      <w:r w:rsidRPr="002F6511">
        <w:t xml:space="preserve"> </w:t>
      </w:r>
      <w:r>
        <w:t xml:space="preserve">a function of distance that we use to get </w:t>
      </w:r>
      <m:oMath>
        <m:r>
          <w:rPr>
            <w:rFonts w:ascii="Cambria Math" w:hAnsi="Cambria Math"/>
          </w:rPr>
          <m:t>POD</m:t>
        </m:r>
      </m:oMath>
      <w:r>
        <w:t xml:space="preserve">, but we must make sure that the particle is within the sensor’s detection region.  Otherwise, the term </w:t>
      </w:r>
      <m:oMath>
        <m:r>
          <w:rPr>
            <w:rFonts w:ascii="Cambria Math" w:hAnsi="Cambria Math"/>
          </w:rPr>
          <m:t>LR</m:t>
        </m:r>
        <m:sSub>
          <m:sSubPr>
            <m:ctrlPr>
              <w:rPr>
                <w:rFonts w:ascii="Cambria Math" w:hAnsi="Cambria Math"/>
                <w:i/>
              </w:rPr>
            </m:ctrlPr>
          </m:sSubPr>
          <m:e>
            <m:r>
              <w:rPr>
                <w:rFonts w:ascii="Cambria Math" w:hAnsi="Cambria Math"/>
              </w:rPr>
              <m:t>C</m:t>
            </m:r>
          </m:e>
          <m:sub>
            <m:r>
              <w:rPr>
                <w:rFonts w:ascii="Cambria Math" w:hAnsi="Cambria Math"/>
              </w:rPr>
              <m:t>ESS</m:t>
            </m:r>
          </m:sub>
        </m:sSub>
        <m:r>
          <w:rPr>
            <w:rFonts w:ascii="Cambria Math" w:hAnsi="Cambria Math"/>
          </w:rPr>
          <m:t>(d)</m:t>
        </m:r>
      </m:oMath>
      <w:r>
        <w:t xml:space="preserve"> is replaced by 0.</w:t>
      </w:r>
    </w:p>
    <w:p w14:paraId="5BF97651" w14:textId="2FF629DB" w:rsidR="002F6511" w:rsidRPr="002F6511" w:rsidRDefault="002F6511" w:rsidP="00FB210F">
      <w:r>
        <w:t xml:space="preserve">For </w:t>
      </w:r>
      <w:r w:rsidRPr="002F6511">
        <w:rPr>
          <w:i/>
        </w:rPr>
        <w:t>ESS+NVG</w:t>
      </w:r>
      <w:r>
        <w:t xml:space="preserve">, we find the </w:t>
      </w:r>
      <w:r w:rsidRPr="002F6511">
        <w:rPr>
          <w:i/>
        </w:rPr>
        <w:t>CPA</w:t>
      </w:r>
      <w:r>
        <w:rPr>
          <w:i/>
        </w:rPr>
        <w:t xml:space="preserve"> </w:t>
      </w:r>
      <w:r>
        <w:t xml:space="preserve">of each section, but apply it to </w:t>
      </w:r>
      <w:r>
        <w:fldChar w:fldCharType="begin"/>
      </w:r>
      <w:r>
        <w:instrText xml:space="preserve"> REF _Ref488232472 \h </w:instrText>
      </w:r>
      <w:r>
        <w:fldChar w:fldCharType="separate"/>
      </w:r>
      <w:r w:rsidR="00EB2454">
        <w:t xml:space="preserve">Equation </w:t>
      </w:r>
      <w:r w:rsidR="00EB2454">
        <w:rPr>
          <w:noProof/>
        </w:rPr>
        <w:t>6</w:t>
      </w:r>
      <w:r>
        <w:fldChar w:fldCharType="end"/>
      </w:r>
      <w:r>
        <w:t>, modified as per the above paragraph.  Then among the segments, we take the one with the highest value.</w:t>
      </w:r>
    </w:p>
    <w:p w14:paraId="55A76B4A" w14:textId="79D4D8EC" w:rsidR="00591D21" w:rsidRDefault="00591D21" w:rsidP="00591D21">
      <w:pPr>
        <w:pStyle w:val="Heading2"/>
      </w:pPr>
      <w:bookmarkStart w:id="102" w:name="_Toc488415250"/>
      <w:r>
        <w:t>5-Minute Rule</w:t>
      </w:r>
      <w:bookmarkEnd w:id="102"/>
    </w:p>
    <w:p w14:paraId="7592DE1A" w14:textId="5D95C29B" w:rsidR="002F6511" w:rsidRDefault="002F6511" w:rsidP="002F6511">
      <w:r>
        <w:t xml:space="preserve">We compute the </w:t>
      </w:r>
      <w:r w:rsidRPr="002F6511">
        <w:rPr>
          <w:i/>
        </w:rPr>
        <w:t>POD</w:t>
      </w:r>
      <w:r>
        <w:t xml:space="preserve"> value for each leg.  Note that on cross legs, the </w:t>
      </w:r>
      <w:r w:rsidRPr="002F6511">
        <w:rPr>
          <w:i/>
        </w:rPr>
        <w:t>POD</w:t>
      </w:r>
      <w:r>
        <w:t xml:space="preserve"> value is zero for </w:t>
      </w:r>
      <w:r w:rsidRPr="002F6511">
        <w:rPr>
          <w:i/>
        </w:rPr>
        <w:t>ESS</w:t>
      </w:r>
      <w:r>
        <w:t xml:space="preserve"> and the ESS component of </w:t>
      </w:r>
      <w:r w:rsidRPr="002F6511">
        <w:rPr>
          <w:i/>
        </w:rPr>
        <w:t>ESS+NVG</w:t>
      </w:r>
      <w:r>
        <w:t xml:space="preserve">.  But suppose there is a detection near the end of a leg, and this detection was a good one primarily because of the </w:t>
      </w:r>
      <w:r w:rsidRPr="002F6511">
        <w:rPr>
          <w:i/>
        </w:rPr>
        <w:t>NVG</w:t>
      </w:r>
      <w:r>
        <w:t>.  The NVG component operates on the cross legs and there will be another one almost immediately.  We do not wish to count both of these, so we use what we call the “5 minute rule.”</w:t>
      </w:r>
    </w:p>
    <w:p w14:paraId="67200F48" w14:textId="77777777" w:rsidR="007207E2" w:rsidRDefault="00E901A1" w:rsidP="002F6511">
      <w:r>
        <w:t>Roughly speaking, if two detections occur close to each other, we only wish to count one of them</w:t>
      </w:r>
      <w:r w:rsidR="007207E2">
        <w:t>, and the bet</w:t>
      </w:r>
      <w:bookmarkStart w:id="103" w:name="_GoBack"/>
      <w:bookmarkEnd w:id="103"/>
      <w:r w:rsidR="007207E2">
        <w:t xml:space="preserve">ter one at that.  A leg’s </w:t>
      </w:r>
      <w:r w:rsidR="007207E2" w:rsidRPr="007207E2">
        <w:rPr>
          <w:i/>
        </w:rPr>
        <w:t>detection time</w:t>
      </w:r>
      <w:r w:rsidR="007207E2">
        <w:t xml:space="preserve"> </w:t>
      </w:r>
      <m:oMath>
        <m:r>
          <w:rPr>
            <w:rFonts w:ascii="Cambria Math" w:hAnsi="Cambria Math"/>
          </w:rPr>
          <m:t>DT</m:t>
        </m:r>
      </m:oMath>
      <w:r w:rsidR="007207E2">
        <w:t xml:space="preserve"> is the time that gave it its highest </w:t>
      </w:r>
      <w:r w:rsidR="007207E2" w:rsidRPr="007207E2">
        <w:rPr>
          <w:i/>
        </w:rPr>
        <w:t>POD</w:t>
      </w:r>
      <w:r w:rsidR="007207E2">
        <w:t xml:space="preserve">.  We start by calculating the </w:t>
      </w:r>
      <w:r w:rsidR="007207E2" w:rsidRPr="007207E2">
        <w:rPr>
          <w:i/>
        </w:rPr>
        <w:t>POD</w:t>
      </w:r>
      <w:r w:rsidR="007207E2">
        <w:t xml:space="preserve"> value for each leg and putting the legs onto a cafeteria stack.</w:t>
      </w:r>
    </w:p>
    <w:p w14:paraId="55579C3C" w14:textId="47FF4808" w:rsidR="002F6511" w:rsidRPr="002F6511" w:rsidRDefault="007207E2" w:rsidP="002F6511">
      <w:r>
        <w:t xml:space="preserve">We set a pointer </w:t>
      </w:r>
      <m:oMath>
        <m:r>
          <m:rPr>
            <m:scr m:val="fraktur"/>
          </m:rPr>
          <w:rPr>
            <w:rFonts w:ascii="Cambria Math" w:hAnsi="Cambria Math"/>
          </w:rPr>
          <m:t>P</m:t>
        </m:r>
      </m:oMath>
      <w:r>
        <w:t xml:space="preserve"> to the last leg in the stack.  If the leg pointed at by </w:t>
      </w:r>
      <m:oMath>
        <m:r>
          <m:rPr>
            <m:scr m:val="fraktur"/>
          </m:rPr>
          <w:rPr>
            <w:rFonts w:ascii="Cambria Math" w:hAnsi="Cambria Math"/>
          </w:rPr>
          <m:t>P</m:t>
        </m:r>
      </m:oMath>
      <w:r>
        <w:t xml:space="preserve"> and the leg before that have their </w:t>
      </w:r>
      <m:oMath>
        <m:r>
          <w:rPr>
            <w:rFonts w:ascii="Cambria Math" w:hAnsi="Cambria Math"/>
          </w:rPr>
          <m:t>DT</m:t>
        </m:r>
      </m:oMath>
      <w:r>
        <w:t xml:space="preserve">s within 5 minutes, we take the leg with the larger </w:t>
      </w:r>
      <w:r w:rsidRPr="007207E2">
        <w:rPr>
          <w:i/>
        </w:rPr>
        <w:t>POD</w:t>
      </w:r>
      <w:r>
        <w:t xml:space="preserve">, throw the other one away, put the winning leg back onto the stack, and keep </w:t>
      </w:r>
      <m:oMath>
        <m:r>
          <m:rPr>
            <m:scr m:val="fraktur"/>
          </m:rPr>
          <w:rPr>
            <w:rFonts w:ascii="Cambria Math" w:hAnsi="Cambria Math"/>
          </w:rPr>
          <m:t>P</m:t>
        </m:r>
      </m:oMath>
      <w:r>
        <w:t xml:space="preserve"> pointing at it.  If these two legs have </w:t>
      </w:r>
      <m:oMath>
        <m:r>
          <w:rPr>
            <w:rFonts w:ascii="Cambria Math" w:hAnsi="Cambria Math"/>
          </w:rPr>
          <m:t>DT</m:t>
        </m:r>
      </m:oMath>
      <w:r>
        <w:t xml:space="preserve">s that are more than 5 minutes apart, we keep them both and move </w:t>
      </w:r>
      <m:oMath>
        <m:r>
          <m:rPr>
            <m:scr m:val="fraktur"/>
          </m:rPr>
          <w:rPr>
            <w:rFonts w:ascii="Cambria Math" w:hAnsi="Cambria Math"/>
          </w:rPr>
          <m:t>P</m:t>
        </m:r>
      </m:oMath>
      <w:r>
        <w:t xml:space="preserve"> down one, so that it’s now pointing at the second leg in the comparison.</w:t>
      </w:r>
    </w:p>
    <w:p w14:paraId="4A33D851" w14:textId="15E9C4FB" w:rsidR="00591D21" w:rsidRDefault="00591D21" w:rsidP="00591D21">
      <w:pPr>
        <w:pStyle w:val="Heading2"/>
      </w:pPr>
      <w:bookmarkStart w:id="104" w:name="_Toc488415251"/>
      <w:r>
        <w:t>Common Roots with Planner</w:t>
      </w:r>
      <w:bookmarkEnd w:id="104"/>
    </w:p>
    <w:p w14:paraId="44368D6D" w14:textId="4BA44ED2" w:rsidR="002B6886" w:rsidRPr="002B6886" w:rsidRDefault="002B6886" w:rsidP="002B6886">
      <w:r>
        <w:t xml:space="preserve">Almost all this work pertains to Planner as well.  Indeed, Planner simply generates a pattern from </w:t>
      </w:r>
      <w:r w:rsidR="006117D1">
        <w:t>the parameters of the pattern, and then applies this method to compute the POD for a given particle/SRU combination.</w:t>
      </w:r>
    </w:p>
    <w:p w14:paraId="0B936987" w14:textId="4E55F379" w:rsidR="0097285C" w:rsidRDefault="0097285C" w:rsidP="00A01508"/>
    <w:p w14:paraId="526A50CF" w14:textId="77777777" w:rsidR="00591D21" w:rsidRDefault="00591D21" w:rsidP="00A01508">
      <w:pPr>
        <w:sectPr w:rsidR="00591D21">
          <w:footerReference w:type="default" r:id="rId24"/>
          <w:footerReference w:type="first" r:id="rId25"/>
          <w:pgSz w:w="12240" w:h="15840"/>
          <w:pgMar w:top="1440" w:right="1080" w:bottom="1440" w:left="1080" w:header="576" w:footer="432" w:gutter="0"/>
          <w:pgNumType w:start="0"/>
          <w:cols w:space="720"/>
          <w:titlePg/>
          <w:docGrid w:linePitch="360"/>
        </w:sectPr>
      </w:pPr>
    </w:p>
    <w:p w14:paraId="50666548" w14:textId="2F79708F" w:rsidR="004B020D" w:rsidRDefault="004B020D" w:rsidP="006220D0">
      <w:pPr>
        <w:pStyle w:val="Heading1"/>
        <w:numPr>
          <w:ilvl w:val="0"/>
          <w:numId w:val="0"/>
        </w:numPr>
      </w:pPr>
      <w:bookmarkStart w:id="105" w:name="_Toc488415252"/>
      <w:r>
        <w:lastRenderedPageBreak/>
        <w:t>REFERENCES</w:t>
      </w:r>
      <w:bookmarkEnd w:id="105"/>
    </w:p>
    <w:p w14:paraId="282802B8" w14:textId="227E8563" w:rsidR="004B020D" w:rsidRDefault="00DF116C" w:rsidP="004B020D">
      <w:pPr>
        <w:pStyle w:val="Outdent0"/>
        <w:numPr>
          <w:ilvl w:val="0"/>
          <w:numId w:val="31"/>
        </w:numPr>
      </w:pPr>
      <w:r>
        <w:t xml:space="preserve">[CASP 1] </w:t>
      </w:r>
      <w:r w:rsidR="004B020D">
        <w:t>Computer Aided Search and Rescue Planning (CASP), Volume 1</w:t>
      </w:r>
    </w:p>
    <w:p w14:paraId="15F91FD9" w14:textId="67221B4F" w:rsidR="004B020D" w:rsidRDefault="00DF116C" w:rsidP="004B020D">
      <w:pPr>
        <w:pStyle w:val="Outdent0"/>
        <w:numPr>
          <w:ilvl w:val="0"/>
          <w:numId w:val="31"/>
        </w:numPr>
      </w:pPr>
      <w:r>
        <w:t xml:space="preserve">[CASP 2] </w:t>
      </w:r>
      <w:r w:rsidR="004B020D">
        <w:t>Computer Aided Search and Rescue Planning (CASP), Volume 2</w:t>
      </w:r>
    </w:p>
    <w:p w14:paraId="120E42C5" w14:textId="726B2070" w:rsidR="004B020D" w:rsidRDefault="00DF116C" w:rsidP="004B020D">
      <w:pPr>
        <w:pStyle w:val="Outdent0"/>
      </w:pPr>
      <w:r>
        <w:t xml:space="preserve">[NAT SAR 1] </w:t>
      </w:r>
      <w:r w:rsidR="004B020D">
        <w:t>National Search and Rescue Manual, Volume I: National Search and Rescue System, Joint Chiefs of Staff, U.S. Coast Guard, Joint Pub 3 50, COMDTINST M16120.5a, 1 February 1991</w:t>
      </w:r>
    </w:p>
    <w:p w14:paraId="48243129" w14:textId="75018C1C" w:rsidR="004B020D" w:rsidRDefault="00DF116C" w:rsidP="004B020D">
      <w:pPr>
        <w:pStyle w:val="Outdent0"/>
      </w:pPr>
      <w:r>
        <w:t xml:space="preserve">[ADD] </w:t>
      </w:r>
      <w:r w:rsidR="004B020D">
        <w:t>Addendum to The United States National Search and Rescue Supplement (NSS</w:t>
      </w:r>
      <w:r w:rsidR="00F20366">
        <w:t>)</w:t>
      </w:r>
      <w:r w:rsidR="00F20366">
        <w:br/>
      </w:r>
      <w:r w:rsidR="004B020D">
        <w:t>To The International Aeronautical And Maritime Search And Rescue Manual (IAMAR</w:t>
      </w:r>
      <w:r w:rsidR="00F20366">
        <w:t>),</w:t>
      </w:r>
      <w:r w:rsidR="00F20366">
        <w:br/>
      </w:r>
      <w:r w:rsidR="004B020D">
        <w:t>U.S. Department Of Homeland Security</w:t>
      </w:r>
      <w:r w:rsidR="00F20366">
        <w:t>,</w:t>
      </w:r>
      <w:r w:rsidR="00F20366">
        <w:br/>
      </w:r>
      <w:r w:rsidR="004B020D">
        <w:t>U.S. Coast Guard, COMDTINST M16130.2d, 29 April 2004</w:t>
      </w:r>
    </w:p>
    <w:p w14:paraId="2F7EC5EE" w14:textId="6739F118" w:rsidR="004B020D" w:rsidRDefault="00DF116C" w:rsidP="004B020D">
      <w:pPr>
        <w:pStyle w:val="Outdent0"/>
      </w:pPr>
      <w:r>
        <w:t xml:space="preserve">[LRC] </w:t>
      </w:r>
      <w:r w:rsidR="004B020D">
        <w:t>Memorandum “SAROPS Lateral Range Curves,” USCG (G-Opr-1), 16131, 11 March 2004</w:t>
      </w:r>
    </w:p>
    <w:p w14:paraId="2D7BF6F5" w14:textId="0713D589" w:rsidR="004B020D" w:rsidRDefault="00DF116C" w:rsidP="004B020D">
      <w:pPr>
        <w:pStyle w:val="Outdent0"/>
      </w:pPr>
      <w:r>
        <w:t xml:space="preserve">[LRC 1] </w:t>
      </w:r>
      <w:r w:rsidR="004B020D">
        <w:t>Enclosure (1) To Memorandum “SAROPS Lateral Range Curves,” USCG (G-Opr-1), 16131, 11 March 2004, “Discussion of SAROPS LRC And MSPP Issues”</w:t>
      </w:r>
    </w:p>
    <w:p w14:paraId="07BDD106" w14:textId="442DE24F" w:rsidR="004B020D" w:rsidRDefault="00DF116C" w:rsidP="004B020D">
      <w:pPr>
        <w:pStyle w:val="Outdent0"/>
      </w:pPr>
      <w:r>
        <w:t xml:space="preserve">[LRC 2] </w:t>
      </w:r>
      <w:r w:rsidR="004B020D">
        <w:t>Enclosure (2) To Memorandum “SAROPS Lateral Range Curves,” USCG (G-Opr-1), 16131, 11 March 2004, Excerpt From “Elements, Modules, And Algorithms For Planning Optimal Searches</w:t>
      </w:r>
    </w:p>
    <w:p w14:paraId="0415E24B" w14:textId="5EC180F7" w:rsidR="00CC5D91" w:rsidRDefault="00DF116C" w:rsidP="004B020D">
      <w:pPr>
        <w:pStyle w:val="Outdent0"/>
      </w:pPr>
      <w:r>
        <w:t xml:space="preserve">[SOFT NAVSAR] </w:t>
      </w:r>
      <w:r w:rsidR="004B020D">
        <w:t>Software Requirements Specification For The Naval Search And Rescue (NAVSAR), Naval Oceanographic Office, NAVSAR 01-12, December 2001</w:t>
      </w:r>
    </w:p>
    <w:p w14:paraId="0200F4D3" w14:textId="5DA1A792" w:rsidR="00CD236E" w:rsidRDefault="00443A79" w:rsidP="004B020D">
      <w:pPr>
        <w:pStyle w:val="Outdent0"/>
      </w:pPr>
      <w:r>
        <w:t xml:space="preserve">[LEEWAY] </w:t>
      </w:r>
      <w:r w:rsidR="00CF4C26">
        <w:t xml:space="preserve">Allen, Art, </w:t>
      </w:r>
      <w:r w:rsidR="00CD236E">
        <w:t>Leeway Divergence, 2005</w:t>
      </w:r>
    </w:p>
    <w:p w14:paraId="7CFBD345" w14:textId="3C477A7E" w:rsidR="00CF4C26" w:rsidRDefault="00CF4C26" w:rsidP="00CF4C26">
      <w:pPr>
        <w:pStyle w:val="Outdent0"/>
      </w:pPr>
      <w:r>
        <w:t xml:space="preserve">[GSHHS] Wessel, P., and W. H. F. Smith, A Global Self-consistent, Hierarchical, High-resolution Shoreline Database, J. </w:t>
      </w:r>
      <w:proofErr w:type="spellStart"/>
      <w:r>
        <w:t>Geophys</w:t>
      </w:r>
      <w:proofErr w:type="spellEnd"/>
      <w:r>
        <w:t>. Res., 101, #B4, pp. 8741-8743, 1996.</w:t>
      </w:r>
    </w:p>
    <w:p w14:paraId="0AE9F285" w14:textId="5B3AF704" w:rsidR="00CF4C26" w:rsidRPr="002D63C9" w:rsidRDefault="00566EDF" w:rsidP="00566EDF">
      <w:pPr>
        <w:pStyle w:val="Outdent0"/>
      </w:pPr>
      <w:r>
        <w:rPr>
          <w:shd w:val="clear" w:color="auto" w:fill="FFFFFF"/>
        </w:rPr>
        <w:t xml:space="preserve">[ETOPO} </w:t>
      </w:r>
      <w:proofErr w:type="spellStart"/>
      <w:r>
        <w:rPr>
          <w:shd w:val="clear" w:color="auto" w:fill="FFFFFF"/>
        </w:rPr>
        <w:t>Amante</w:t>
      </w:r>
      <w:proofErr w:type="spellEnd"/>
      <w:r>
        <w:rPr>
          <w:shd w:val="clear" w:color="auto" w:fill="FFFFFF"/>
        </w:rPr>
        <w:t>, C. and B.W. Eakins, 2009. ETOPO1 1 Arc-Minute Global Relief Model: Procedures, Data Sources and Analysis. NOAA Technical Memorandum NESDIS NGDC-24. National Geophysical Data Center, NOAA. doi:10.7289/V5C8276M [access date].</w:t>
      </w:r>
    </w:p>
    <w:p w14:paraId="0023290D" w14:textId="74BAB2D2" w:rsidR="002D63C9" w:rsidRPr="00454D0E" w:rsidRDefault="002D63C9" w:rsidP="00566EDF">
      <w:pPr>
        <w:pStyle w:val="Outdent0"/>
      </w:pPr>
      <w:r>
        <w:t>[ELEM] Frost, J.R., Elements, Modules, and Algorithms for Planning Optimal Searches, prepared for US Coast Guard Office of Search and Rescue, 30 September, 2002</w:t>
      </w:r>
    </w:p>
    <w:sectPr w:rsidR="002D63C9" w:rsidRPr="00454D0E">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007DB" w14:textId="77777777" w:rsidR="00863D5E" w:rsidRDefault="00863D5E">
      <w:pPr>
        <w:spacing w:after="0" w:line="240" w:lineRule="auto"/>
      </w:pPr>
      <w:r>
        <w:separator/>
      </w:r>
    </w:p>
  </w:endnote>
  <w:endnote w:type="continuationSeparator" w:id="0">
    <w:p w14:paraId="3E929CCB" w14:textId="77777777" w:rsidR="00863D5E" w:rsidRDefault="0086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EBE0" w14:textId="77777777" w:rsidR="0064112E" w:rsidRDefault="0064112E">
    <w:pPr>
      <w:jc w:val="right"/>
    </w:pPr>
  </w:p>
  <w:p w14:paraId="5DAADC6C" w14:textId="77777777" w:rsidR="0064112E" w:rsidRDefault="0064112E">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64112E" w:rsidRDefault="0064112E">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22695E"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64112E" w:rsidRDefault="0064112E">
    <w:pPr>
      <w:pStyle w:val="NoSpacing"/>
      <w:rPr>
        <w:sz w:val="2"/>
        <w:szCs w:val="2"/>
      </w:rPr>
    </w:pPr>
  </w:p>
  <w:p w14:paraId="55D01BE0" w14:textId="77777777" w:rsidR="0064112E" w:rsidRDefault="0064112E"/>
  <w:p w14:paraId="2BCA556A" w14:textId="77777777" w:rsidR="0064112E" w:rsidRDefault="0064112E"/>
  <w:p w14:paraId="0C3B92B6" w14:textId="77777777" w:rsidR="0064112E" w:rsidRDefault="006411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047" w14:textId="7B4CB22E" w:rsidR="0064112E" w:rsidRDefault="0064112E"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D306" w14:textId="1335F847" w:rsidR="0064112E" w:rsidRDefault="0064112E"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9389" w14:textId="77777777" w:rsidR="0064112E" w:rsidRDefault="0064112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D4C1" w14:textId="6C813CED" w:rsidR="0064112E" w:rsidRDefault="0064112E"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3F766A">
      <w:rPr>
        <w:noProof/>
        <w:color w:val="6076B4" w:themeColor="accent1"/>
      </w:rPr>
      <w:t>Completed Searches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3F766A">
      <w:rPr>
        <w:noProof/>
        <w:color w:val="6076B4" w:themeColor="accent1"/>
      </w:rPr>
      <w:t>31</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D0AB" w14:textId="77777777" w:rsidR="0064112E" w:rsidRDefault="00641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731C0" w14:textId="77777777" w:rsidR="00863D5E" w:rsidRDefault="00863D5E">
      <w:pPr>
        <w:spacing w:after="0" w:line="240" w:lineRule="auto"/>
      </w:pPr>
      <w:r>
        <w:separator/>
      </w:r>
    </w:p>
  </w:footnote>
  <w:footnote w:type="continuationSeparator" w:id="0">
    <w:p w14:paraId="4C9086FC" w14:textId="77777777" w:rsidR="00863D5E" w:rsidRDefault="00863D5E">
      <w:pPr>
        <w:spacing w:after="0" w:line="240" w:lineRule="auto"/>
      </w:pPr>
      <w:r>
        <w:continuationSeparator/>
      </w:r>
    </w:p>
  </w:footnote>
  <w:footnote w:id="1">
    <w:p w14:paraId="4366C1F2" w14:textId="637B0D23" w:rsidR="0064112E" w:rsidRPr="00030F75" w:rsidRDefault="0064112E">
      <w:pPr>
        <w:pStyle w:val="FootnoteText"/>
      </w:pPr>
      <w:r>
        <w:rPr>
          <w:rStyle w:val="FootnoteReference"/>
        </w:rPr>
        <w:footnoteRef/>
      </w:r>
      <w:r>
        <w:t xml:space="preserve"> On a sphere, this is technically incorrect.  A polygon simply divides the sphere into two regions, and there really is nothing different about one from the other.  We will adopt the convention that the smaller region is the interior and the larger the exterior.  Note that we </w:t>
      </w:r>
      <w:r>
        <w:rPr>
          <w:i/>
        </w:rPr>
        <w:t xml:space="preserve">need </w:t>
      </w:r>
      <w:r>
        <w:t>this convention to talk about whether or not a polygon is clockwise or counterclockwise.  A polygon is clockwise or counterclockwise from the perspective of someone standing in its smaller region.</w:t>
      </w:r>
    </w:p>
  </w:footnote>
  <w:footnote w:id="2">
    <w:p w14:paraId="2AEFE713" w14:textId="79E00DF9" w:rsidR="0064112E" w:rsidRDefault="0064112E">
      <w:pPr>
        <w:pStyle w:val="FootnoteText"/>
      </w:pPr>
      <w:r>
        <w:rPr>
          <w:rStyle w:val="FootnoteReference"/>
        </w:rPr>
        <w:footnoteRef/>
      </w:r>
      <w:r>
        <w:t xml:space="preserve"> It is of interest to note that to check for inclusion of a </w:t>
      </w:r>
      <w:proofErr w:type="spellStart"/>
      <w:r>
        <w:t>LatLng</w:t>
      </w:r>
      <w:proofErr w:type="spellEnd"/>
      <w:r>
        <w:t xml:space="preserve"> </w:t>
      </w:r>
      <m:oMath>
        <m:r>
          <w:rPr>
            <w:rFonts w:ascii="Cambria Math" w:hAnsi="Cambria Math"/>
          </w:rPr>
          <m:t>ll</m:t>
        </m:r>
      </m:oMath>
      <w:r>
        <w:t xml:space="preserve"> in a Polygon, we use the same </w:t>
      </w:r>
      <w:proofErr w:type="spellStart"/>
      <w:r w:rsidRPr="00904F65">
        <w:rPr>
          <w:rFonts w:ascii="Courier New" w:hAnsi="Courier New"/>
        </w:rPr>
        <w:t>GeoMtx</w:t>
      </w:r>
      <w:proofErr w:type="spellEnd"/>
      <w:r w:rsidRPr="00904F65">
        <w:t xml:space="preserve"> structure</w:t>
      </w:r>
      <w:r>
        <w:t xml:space="preserve"> mentioned in </w:t>
      </w:r>
      <w:r>
        <w:fldChar w:fldCharType="begin"/>
      </w:r>
      <w:r>
        <w:instrText xml:space="preserve"> REF _Ref488051446 \w \h </w:instrText>
      </w:r>
      <w:r>
        <w:fldChar w:fldCharType="separate"/>
      </w:r>
      <w:r>
        <w:t>VI.C</w:t>
      </w:r>
      <w:r>
        <w:fldChar w:fldCharType="end"/>
      </w:r>
      <w:r>
        <w:t xml:space="preserve">.  Here we are looking for the first edge we cross when we go straight North.  If that edge crosses left-to-right, </w:t>
      </w:r>
      <m:oMath>
        <m:r>
          <w:rPr>
            <w:rFonts w:ascii="Cambria Math" w:hAnsi="Cambria Math"/>
          </w:rPr>
          <m:t>ll</m:t>
        </m:r>
      </m:oMath>
      <w:r>
        <w:t xml:space="preserve"> is in water.  Hence, we store the LakeBasins as clockwise (water) polygons.</w:t>
      </w:r>
    </w:p>
  </w:footnote>
  <w:footnote w:id="3">
    <w:p w14:paraId="622972D3" w14:textId="7965B0AE" w:rsidR="0064112E" w:rsidRDefault="0064112E" w:rsidP="0006026E">
      <w:pPr>
        <w:pStyle w:val="FootnoteText"/>
      </w:pPr>
      <w:r>
        <w:rPr>
          <w:rStyle w:val="FootnoteReference"/>
        </w:rPr>
        <w:footnoteRef/>
      </w:r>
      <w:r>
        <w:t xml:space="preserve"> Bayesian updating multiplies each particle </w:t>
      </w:r>
      <m:oMath>
        <m:r>
          <w:rPr>
            <w:rFonts w:ascii="Cambria Math" w:hAnsi="Cambria Math"/>
          </w:rPr>
          <m:t>p</m:t>
        </m:r>
      </m:oMath>
      <w:r>
        <w:t xml:space="preserve">’s weight based on some data </w:t>
      </w:r>
      <m:oMath>
        <m:r>
          <w:rPr>
            <w:rFonts w:ascii="Cambria Math" w:hAnsi="Cambria Math"/>
          </w:rPr>
          <m:t>D</m:t>
        </m:r>
      </m:oMath>
      <w:r>
        <w:t xml:space="preserve">.  It does this by multiplying </w:t>
      </w:r>
      <m:oMath>
        <m:r>
          <w:rPr>
            <w:rFonts w:ascii="Cambria Math" w:hAnsi="Cambria Math"/>
          </w:rPr>
          <m:t>p</m:t>
        </m:r>
      </m:oMath>
      <w:r>
        <w:t xml:space="preserve">’s previous weight by </w:t>
      </w:r>
      <m:oMath>
        <m:r>
          <w:rPr>
            <w:rFonts w:ascii="Cambria Math" w:hAnsi="Cambria Math"/>
          </w:rPr>
          <m:t>P(D|p is the truth)</m:t>
        </m:r>
      </m:oMath>
      <w:r>
        <w:t xml:space="preserve">.  This quantity is called the </w:t>
      </w:r>
      <w:r w:rsidRPr="00F27DF3">
        <w:rPr>
          <w:i/>
        </w:rPr>
        <w:t>likelihood</w:t>
      </w:r>
      <w:r>
        <w:t xml:space="preserve"> for </w:t>
      </w:r>
      <m:oMath>
        <m:r>
          <w:rPr>
            <w:rFonts w:ascii="Cambria Math" w:hAnsi="Cambria Math"/>
          </w:rPr>
          <m:t>D</m:t>
        </m:r>
      </m:oMath>
      <w:r>
        <w:t xml:space="preserve"> and </w:t>
      </w:r>
      <m:oMath>
        <m:r>
          <w:rPr>
            <w:rFonts w:ascii="Cambria Math" w:hAnsi="Cambria Math"/>
          </w:rPr>
          <m:t>p</m:t>
        </m:r>
      </m:oMath>
      <w:r>
        <w:t xml:space="preserve">.  In our case, </w:t>
      </w:r>
      <m:oMath>
        <m:r>
          <w:rPr>
            <w:rFonts w:ascii="Cambria Math" w:hAnsi="Cambria Math"/>
          </w:rPr>
          <m:t>D</m:t>
        </m:r>
      </m:oMath>
      <w:r>
        <w:t xml:space="preserve"> is simply “we did not find the object.”  Hence, multiplying weights by </w:t>
      </w:r>
      <w:proofErr w:type="spellStart"/>
      <w:r w:rsidRPr="009476C8">
        <w:rPr>
          <w:i/>
        </w:rPr>
        <w:t>Pfail</w:t>
      </w:r>
      <w:r>
        <w:t>s</w:t>
      </w:r>
      <w:proofErr w:type="spellEnd"/>
      <w:r>
        <w:t xml:space="preserve"> is exactly a Bayesian update.  This suggests that other Bayesian updates could be applied as well.</w:t>
      </w:r>
    </w:p>
  </w:footnote>
  <w:footnote w:id="4">
    <w:p w14:paraId="43B872FA" w14:textId="774512B8" w:rsidR="0064112E" w:rsidRDefault="0064112E">
      <w:pPr>
        <w:pStyle w:val="FootnoteText"/>
      </w:pPr>
      <w:r>
        <w:rPr>
          <w:rStyle w:val="FootnoteReference"/>
        </w:rPr>
        <w:footnoteRef/>
      </w:r>
      <w:r>
        <w:t xml:space="preserve"> The Computation of CPA is also in [ELEM]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104261943"/>
      <w:dataBinding w:prefixMappings="xmlns:ns0='http://schemas.openxmlformats.org/package/2006/metadata/core-properties' xmlns:ns1='http://purl.org/dc/elements/1.1/'" w:xpath="/ns0:coreProperties[1]/ns1:title[1]" w:storeItemID="{6C3C8BC8-F283-45AE-878A-BAB7291924A1}"/>
      <w:text/>
    </w:sdtPr>
    <w:sdtEndPr/>
    <w:sdtContent>
      <w:p w14:paraId="1F97024C" w14:textId="6976F8E3" w:rsidR="0064112E" w:rsidRDefault="0064112E">
        <w:pPr>
          <w:spacing w:after="0"/>
          <w:jc w:val="center"/>
          <w:rPr>
            <w:color w:val="E4E9EF" w:themeColor="background2"/>
          </w:rPr>
        </w:pPr>
        <w:r>
          <w:rPr>
            <w:color w:val="6076B4" w:themeColor="accent1"/>
          </w:rPr>
          <w:t>Simulator Module</w:t>
        </w:r>
      </w:p>
    </w:sdtContent>
  </w:sdt>
  <w:p w14:paraId="7F3FF2F3" w14:textId="77777777" w:rsidR="0064112E" w:rsidRDefault="0064112E">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2247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B60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A91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68B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FC20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0ACC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925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C9B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60FA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7073A"/>
    <w:multiLevelType w:val="hybridMultilevel"/>
    <w:tmpl w:val="10A4C4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6416053"/>
    <w:multiLevelType w:val="hybridMultilevel"/>
    <w:tmpl w:val="528A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A55AE"/>
    <w:multiLevelType w:val="hybridMultilevel"/>
    <w:tmpl w:val="B14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25CEA"/>
    <w:multiLevelType w:val="hybridMultilevel"/>
    <w:tmpl w:val="9E407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12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4619DB"/>
    <w:multiLevelType w:val="hybridMultilevel"/>
    <w:tmpl w:val="47BA3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C447A8"/>
    <w:multiLevelType w:val="hybridMultilevel"/>
    <w:tmpl w:val="53600AC8"/>
    <w:lvl w:ilvl="0" w:tplc="1C1000EA">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BF02AB5"/>
    <w:multiLevelType w:val="hybridMultilevel"/>
    <w:tmpl w:val="429E2E6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3C280D53"/>
    <w:multiLevelType w:val="hybridMultilevel"/>
    <w:tmpl w:val="281A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6A75F1"/>
    <w:multiLevelType w:val="hybridMultilevel"/>
    <w:tmpl w:val="E52E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359DC"/>
    <w:multiLevelType w:val="hybridMultilevel"/>
    <w:tmpl w:val="0C1282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CAD4675"/>
    <w:multiLevelType w:val="multilevel"/>
    <w:tmpl w:val="26AAA4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5"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73A3"/>
    <w:multiLevelType w:val="hybridMultilevel"/>
    <w:tmpl w:val="2762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76E0B"/>
    <w:multiLevelType w:val="hybridMultilevel"/>
    <w:tmpl w:val="C18EDD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2B728FD"/>
    <w:multiLevelType w:val="multilevel"/>
    <w:tmpl w:val="999ECB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DC70366"/>
    <w:multiLevelType w:val="hybridMultilevel"/>
    <w:tmpl w:val="271A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C2428"/>
    <w:multiLevelType w:val="hybridMultilevel"/>
    <w:tmpl w:val="7E1E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2"/>
  </w:num>
  <w:num w:numId="25">
    <w:abstractNumId w:val="1"/>
  </w:num>
  <w:num w:numId="26">
    <w:abstractNumId w:val="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14"/>
  </w:num>
  <w:num w:numId="34">
    <w:abstractNumId w:val="19"/>
  </w:num>
  <w:num w:numId="35">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13"/>
  </w:num>
  <w:num w:numId="39">
    <w:abstractNumId w:val="20"/>
  </w:num>
  <w:num w:numId="40">
    <w:abstractNumId w:val="12"/>
  </w:num>
  <w:num w:numId="41">
    <w:abstractNumId w:val="29"/>
  </w:num>
  <w:num w:numId="42">
    <w:abstractNumId w:val="16"/>
  </w:num>
  <w:num w:numId="43">
    <w:abstractNumId w:val="11"/>
  </w:num>
  <w:num w:numId="44">
    <w:abstractNumId w:val="30"/>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09F"/>
    <w:rsid w:val="00001F63"/>
    <w:rsid w:val="000048AE"/>
    <w:rsid w:val="00005191"/>
    <w:rsid w:val="0000680C"/>
    <w:rsid w:val="000105A2"/>
    <w:rsid w:val="000116A2"/>
    <w:rsid w:val="00020588"/>
    <w:rsid w:val="000228AA"/>
    <w:rsid w:val="00030F75"/>
    <w:rsid w:val="00030F9D"/>
    <w:rsid w:val="0003262A"/>
    <w:rsid w:val="00040B98"/>
    <w:rsid w:val="000426CB"/>
    <w:rsid w:val="0004523F"/>
    <w:rsid w:val="00046093"/>
    <w:rsid w:val="00050603"/>
    <w:rsid w:val="00051326"/>
    <w:rsid w:val="0005698B"/>
    <w:rsid w:val="0006026E"/>
    <w:rsid w:val="000625C9"/>
    <w:rsid w:val="000665DB"/>
    <w:rsid w:val="00067928"/>
    <w:rsid w:val="000723F7"/>
    <w:rsid w:val="0008403D"/>
    <w:rsid w:val="00084627"/>
    <w:rsid w:val="000857C3"/>
    <w:rsid w:val="00087559"/>
    <w:rsid w:val="00092D01"/>
    <w:rsid w:val="00096726"/>
    <w:rsid w:val="00097057"/>
    <w:rsid w:val="000A08FE"/>
    <w:rsid w:val="000A1AC3"/>
    <w:rsid w:val="000A3EA9"/>
    <w:rsid w:val="000A446B"/>
    <w:rsid w:val="000A4CDF"/>
    <w:rsid w:val="000A7F9C"/>
    <w:rsid w:val="000B00D6"/>
    <w:rsid w:val="000B49E3"/>
    <w:rsid w:val="000B6C77"/>
    <w:rsid w:val="000C2C85"/>
    <w:rsid w:val="000C328B"/>
    <w:rsid w:val="000C7BFA"/>
    <w:rsid w:val="000D2E6E"/>
    <w:rsid w:val="000D49C9"/>
    <w:rsid w:val="000E6251"/>
    <w:rsid w:val="000E6427"/>
    <w:rsid w:val="000E6AAA"/>
    <w:rsid w:val="000E6E4A"/>
    <w:rsid w:val="000E7490"/>
    <w:rsid w:val="000F4E15"/>
    <w:rsid w:val="000F794B"/>
    <w:rsid w:val="001002F1"/>
    <w:rsid w:val="00100467"/>
    <w:rsid w:val="0010314A"/>
    <w:rsid w:val="0011088B"/>
    <w:rsid w:val="0012189D"/>
    <w:rsid w:val="00123517"/>
    <w:rsid w:val="00130EF2"/>
    <w:rsid w:val="001336AA"/>
    <w:rsid w:val="001338CC"/>
    <w:rsid w:val="00134B8F"/>
    <w:rsid w:val="00140A6A"/>
    <w:rsid w:val="00140C16"/>
    <w:rsid w:val="001427A5"/>
    <w:rsid w:val="00142C43"/>
    <w:rsid w:val="0014322F"/>
    <w:rsid w:val="001443E9"/>
    <w:rsid w:val="001504C4"/>
    <w:rsid w:val="00150AF2"/>
    <w:rsid w:val="00151DAD"/>
    <w:rsid w:val="00153366"/>
    <w:rsid w:val="00162321"/>
    <w:rsid w:val="00163C5A"/>
    <w:rsid w:val="00166839"/>
    <w:rsid w:val="00170125"/>
    <w:rsid w:val="0017263D"/>
    <w:rsid w:val="00174BF0"/>
    <w:rsid w:val="00176B3C"/>
    <w:rsid w:val="001853D6"/>
    <w:rsid w:val="001857D7"/>
    <w:rsid w:val="001874C5"/>
    <w:rsid w:val="001916A1"/>
    <w:rsid w:val="00191ED4"/>
    <w:rsid w:val="00192070"/>
    <w:rsid w:val="00193856"/>
    <w:rsid w:val="00193D1A"/>
    <w:rsid w:val="00193FB9"/>
    <w:rsid w:val="001962B5"/>
    <w:rsid w:val="0019658F"/>
    <w:rsid w:val="001A2F23"/>
    <w:rsid w:val="001A50AA"/>
    <w:rsid w:val="001A703D"/>
    <w:rsid w:val="001B1588"/>
    <w:rsid w:val="001B267B"/>
    <w:rsid w:val="001B3031"/>
    <w:rsid w:val="001B5D1D"/>
    <w:rsid w:val="001C03D5"/>
    <w:rsid w:val="001C0620"/>
    <w:rsid w:val="001C19C7"/>
    <w:rsid w:val="001C4119"/>
    <w:rsid w:val="001C7C3A"/>
    <w:rsid w:val="001D67AF"/>
    <w:rsid w:val="001D6DCB"/>
    <w:rsid w:val="001E1B6B"/>
    <w:rsid w:val="001E4BC7"/>
    <w:rsid w:val="001E734B"/>
    <w:rsid w:val="001E73F9"/>
    <w:rsid w:val="001F2656"/>
    <w:rsid w:val="001F2821"/>
    <w:rsid w:val="001F2B4D"/>
    <w:rsid w:val="001F56D6"/>
    <w:rsid w:val="002007CD"/>
    <w:rsid w:val="00201846"/>
    <w:rsid w:val="0020372A"/>
    <w:rsid w:val="00205423"/>
    <w:rsid w:val="00205C04"/>
    <w:rsid w:val="00207EDD"/>
    <w:rsid w:val="002111E1"/>
    <w:rsid w:val="0021432F"/>
    <w:rsid w:val="00234116"/>
    <w:rsid w:val="00235F88"/>
    <w:rsid w:val="0023678A"/>
    <w:rsid w:val="0024403F"/>
    <w:rsid w:val="00245216"/>
    <w:rsid w:val="00261640"/>
    <w:rsid w:val="002701EE"/>
    <w:rsid w:val="00272945"/>
    <w:rsid w:val="002743F3"/>
    <w:rsid w:val="002759A4"/>
    <w:rsid w:val="0027611F"/>
    <w:rsid w:val="00280813"/>
    <w:rsid w:val="002856AE"/>
    <w:rsid w:val="00285E7F"/>
    <w:rsid w:val="00285F1B"/>
    <w:rsid w:val="00297DD6"/>
    <w:rsid w:val="002A1DD7"/>
    <w:rsid w:val="002A1E21"/>
    <w:rsid w:val="002A70D8"/>
    <w:rsid w:val="002B16EF"/>
    <w:rsid w:val="002B3F0F"/>
    <w:rsid w:val="002B6886"/>
    <w:rsid w:val="002C1FCE"/>
    <w:rsid w:val="002C5271"/>
    <w:rsid w:val="002C6F0B"/>
    <w:rsid w:val="002D266D"/>
    <w:rsid w:val="002D63C9"/>
    <w:rsid w:val="002D6985"/>
    <w:rsid w:val="002E2C5C"/>
    <w:rsid w:val="002E33A2"/>
    <w:rsid w:val="002E371F"/>
    <w:rsid w:val="002E41A1"/>
    <w:rsid w:val="002E4B9D"/>
    <w:rsid w:val="002E5D8C"/>
    <w:rsid w:val="002E6A4D"/>
    <w:rsid w:val="002E6E82"/>
    <w:rsid w:val="002E7965"/>
    <w:rsid w:val="002F6511"/>
    <w:rsid w:val="002F7204"/>
    <w:rsid w:val="002F77D5"/>
    <w:rsid w:val="002F7B46"/>
    <w:rsid w:val="0030054A"/>
    <w:rsid w:val="003034DF"/>
    <w:rsid w:val="00313814"/>
    <w:rsid w:val="00313972"/>
    <w:rsid w:val="00315ACF"/>
    <w:rsid w:val="00317093"/>
    <w:rsid w:val="003172CA"/>
    <w:rsid w:val="00317C56"/>
    <w:rsid w:val="00324D02"/>
    <w:rsid w:val="0032511E"/>
    <w:rsid w:val="00332084"/>
    <w:rsid w:val="003321E5"/>
    <w:rsid w:val="00332A81"/>
    <w:rsid w:val="003356E3"/>
    <w:rsid w:val="003357B9"/>
    <w:rsid w:val="00336E58"/>
    <w:rsid w:val="00341092"/>
    <w:rsid w:val="00342B82"/>
    <w:rsid w:val="0034519F"/>
    <w:rsid w:val="00356712"/>
    <w:rsid w:val="003604EA"/>
    <w:rsid w:val="0036191F"/>
    <w:rsid w:val="003625E2"/>
    <w:rsid w:val="003657FF"/>
    <w:rsid w:val="0036649A"/>
    <w:rsid w:val="00366D49"/>
    <w:rsid w:val="00370E48"/>
    <w:rsid w:val="003721E2"/>
    <w:rsid w:val="00373D6F"/>
    <w:rsid w:val="003744BB"/>
    <w:rsid w:val="00380101"/>
    <w:rsid w:val="00380524"/>
    <w:rsid w:val="003858E1"/>
    <w:rsid w:val="0038644A"/>
    <w:rsid w:val="0038693C"/>
    <w:rsid w:val="00391777"/>
    <w:rsid w:val="00392AE8"/>
    <w:rsid w:val="003979F1"/>
    <w:rsid w:val="003A2F7A"/>
    <w:rsid w:val="003A30D6"/>
    <w:rsid w:val="003A4FD5"/>
    <w:rsid w:val="003B2925"/>
    <w:rsid w:val="003C11CC"/>
    <w:rsid w:val="003C1262"/>
    <w:rsid w:val="003C29A5"/>
    <w:rsid w:val="003C2C8A"/>
    <w:rsid w:val="003C44B2"/>
    <w:rsid w:val="003D16A2"/>
    <w:rsid w:val="003D33B8"/>
    <w:rsid w:val="003D5356"/>
    <w:rsid w:val="003D6792"/>
    <w:rsid w:val="003E095B"/>
    <w:rsid w:val="003E2694"/>
    <w:rsid w:val="003E2CF2"/>
    <w:rsid w:val="003F439A"/>
    <w:rsid w:val="003F766A"/>
    <w:rsid w:val="003F77B5"/>
    <w:rsid w:val="00406849"/>
    <w:rsid w:val="00406987"/>
    <w:rsid w:val="00407CBF"/>
    <w:rsid w:val="0041139B"/>
    <w:rsid w:val="00412BF4"/>
    <w:rsid w:val="00415ED8"/>
    <w:rsid w:val="0042068C"/>
    <w:rsid w:val="00423718"/>
    <w:rsid w:val="0042439E"/>
    <w:rsid w:val="00424F52"/>
    <w:rsid w:val="00434DF2"/>
    <w:rsid w:val="00437956"/>
    <w:rsid w:val="0043796F"/>
    <w:rsid w:val="0044000D"/>
    <w:rsid w:val="00440361"/>
    <w:rsid w:val="00440F20"/>
    <w:rsid w:val="00443A79"/>
    <w:rsid w:val="00445E3A"/>
    <w:rsid w:val="0044602C"/>
    <w:rsid w:val="00447A2E"/>
    <w:rsid w:val="0045084B"/>
    <w:rsid w:val="00454D0E"/>
    <w:rsid w:val="00455D20"/>
    <w:rsid w:val="0045789D"/>
    <w:rsid w:val="004608CD"/>
    <w:rsid w:val="00466FCD"/>
    <w:rsid w:val="00471D7F"/>
    <w:rsid w:val="00472ED0"/>
    <w:rsid w:val="00477499"/>
    <w:rsid w:val="0048103B"/>
    <w:rsid w:val="0048111F"/>
    <w:rsid w:val="00487D4D"/>
    <w:rsid w:val="004909E0"/>
    <w:rsid w:val="0049124E"/>
    <w:rsid w:val="00495B8D"/>
    <w:rsid w:val="004A15B0"/>
    <w:rsid w:val="004A436B"/>
    <w:rsid w:val="004B020D"/>
    <w:rsid w:val="004B0A34"/>
    <w:rsid w:val="004B1FBA"/>
    <w:rsid w:val="004B4470"/>
    <w:rsid w:val="004B5A57"/>
    <w:rsid w:val="004C1F5A"/>
    <w:rsid w:val="004C47F9"/>
    <w:rsid w:val="004C4976"/>
    <w:rsid w:val="004C4DF5"/>
    <w:rsid w:val="004D2CD3"/>
    <w:rsid w:val="004D567F"/>
    <w:rsid w:val="004D7486"/>
    <w:rsid w:val="004D7584"/>
    <w:rsid w:val="004E087E"/>
    <w:rsid w:val="004E0ABB"/>
    <w:rsid w:val="004E0C2F"/>
    <w:rsid w:val="004E2310"/>
    <w:rsid w:val="004E3736"/>
    <w:rsid w:val="004F088F"/>
    <w:rsid w:val="004F10D2"/>
    <w:rsid w:val="004F3120"/>
    <w:rsid w:val="004F4F4D"/>
    <w:rsid w:val="004F55B6"/>
    <w:rsid w:val="004F6AF4"/>
    <w:rsid w:val="00500A23"/>
    <w:rsid w:val="0050114B"/>
    <w:rsid w:val="005041E3"/>
    <w:rsid w:val="00504CBF"/>
    <w:rsid w:val="005059B0"/>
    <w:rsid w:val="00505C2F"/>
    <w:rsid w:val="00505F26"/>
    <w:rsid w:val="005068F7"/>
    <w:rsid w:val="00510739"/>
    <w:rsid w:val="00510B84"/>
    <w:rsid w:val="00512F6F"/>
    <w:rsid w:val="005143D3"/>
    <w:rsid w:val="00521455"/>
    <w:rsid w:val="00522122"/>
    <w:rsid w:val="005241F9"/>
    <w:rsid w:val="0052431F"/>
    <w:rsid w:val="005243E8"/>
    <w:rsid w:val="00525626"/>
    <w:rsid w:val="00525797"/>
    <w:rsid w:val="00526932"/>
    <w:rsid w:val="00527435"/>
    <w:rsid w:val="00530F57"/>
    <w:rsid w:val="00541F15"/>
    <w:rsid w:val="00542B8F"/>
    <w:rsid w:val="00543CD9"/>
    <w:rsid w:val="00545E36"/>
    <w:rsid w:val="0055117F"/>
    <w:rsid w:val="00552349"/>
    <w:rsid w:val="005527B6"/>
    <w:rsid w:val="005568FB"/>
    <w:rsid w:val="00560365"/>
    <w:rsid w:val="0056070D"/>
    <w:rsid w:val="005607FA"/>
    <w:rsid w:val="00563522"/>
    <w:rsid w:val="00564CAA"/>
    <w:rsid w:val="00566EDF"/>
    <w:rsid w:val="00567B71"/>
    <w:rsid w:val="00574017"/>
    <w:rsid w:val="005803AA"/>
    <w:rsid w:val="00580532"/>
    <w:rsid w:val="005825DD"/>
    <w:rsid w:val="005830F3"/>
    <w:rsid w:val="00584A90"/>
    <w:rsid w:val="005850C7"/>
    <w:rsid w:val="00585C19"/>
    <w:rsid w:val="00590FC5"/>
    <w:rsid w:val="00591D21"/>
    <w:rsid w:val="0059321B"/>
    <w:rsid w:val="00595DB4"/>
    <w:rsid w:val="005A6DD9"/>
    <w:rsid w:val="005C21CA"/>
    <w:rsid w:val="005C3E6A"/>
    <w:rsid w:val="005C5FF9"/>
    <w:rsid w:val="005C614A"/>
    <w:rsid w:val="005C77D7"/>
    <w:rsid w:val="005D0B37"/>
    <w:rsid w:val="005D45E2"/>
    <w:rsid w:val="005D51A0"/>
    <w:rsid w:val="005D6987"/>
    <w:rsid w:val="005D6A5F"/>
    <w:rsid w:val="005E11DE"/>
    <w:rsid w:val="005E46F5"/>
    <w:rsid w:val="005E67BA"/>
    <w:rsid w:val="005E7A9A"/>
    <w:rsid w:val="005F255A"/>
    <w:rsid w:val="005F26DA"/>
    <w:rsid w:val="005F2AEB"/>
    <w:rsid w:val="005F2B09"/>
    <w:rsid w:val="0060150C"/>
    <w:rsid w:val="00602FD9"/>
    <w:rsid w:val="00607A7F"/>
    <w:rsid w:val="00611147"/>
    <w:rsid w:val="006117D1"/>
    <w:rsid w:val="00612A53"/>
    <w:rsid w:val="00615E4C"/>
    <w:rsid w:val="00621B90"/>
    <w:rsid w:val="006220D0"/>
    <w:rsid w:val="00624AD2"/>
    <w:rsid w:val="006252D7"/>
    <w:rsid w:val="00625A4B"/>
    <w:rsid w:val="00632819"/>
    <w:rsid w:val="006404F7"/>
    <w:rsid w:val="0064112E"/>
    <w:rsid w:val="00641845"/>
    <w:rsid w:val="0064391C"/>
    <w:rsid w:val="00645CDB"/>
    <w:rsid w:val="006545C2"/>
    <w:rsid w:val="006549AB"/>
    <w:rsid w:val="00656820"/>
    <w:rsid w:val="00661AAE"/>
    <w:rsid w:val="00662A7C"/>
    <w:rsid w:val="00666483"/>
    <w:rsid w:val="00666714"/>
    <w:rsid w:val="006741D8"/>
    <w:rsid w:val="00674280"/>
    <w:rsid w:val="00681C88"/>
    <w:rsid w:val="00682C3D"/>
    <w:rsid w:val="006926A1"/>
    <w:rsid w:val="006A05E6"/>
    <w:rsid w:val="006A068A"/>
    <w:rsid w:val="006A317A"/>
    <w:rsid w:val="006A3F42"/>
    <w:rsid w:val="006B6919"/>
    <w:rsid w:val="006B6EC3"/>
    <w:rsid w:val="006C142F"/>
    <w:rsid w:val="006C19CF"/>
    <w:rsid w:val="006C36FB"/>
    <w:rsid w:val="006C6738"/>
    <w:rsid w:val="006D2AAB"/>
    <w:rsid w:val="006E06AF"/>
    <w:rsid w:val="006E16E8"/>
    <w:rsid w:val="006E192F"/>
    <w:rsid w:val="006E409F"/>
    <w:rsid w:val="006E4BB4"/>
    <w:rsid w:val="006E7A70"/>
    <w:rsid w:val="006E7EB4"/>
    <w:rsid w:val="006F05AE"/>
    <w:rsid w:val="006F1B0F"/>
    <w:rsid w:val="006F1E1F"/>
    <w:rsid w:val="006F2C57"/>
    <w:rsid w:val="006F699A"/>
    <w:rsid w:val="007005BE"/>
    <w:rsid w:val="007028D2"/>
    <w:rsid w:val="007059E5"/>
    <w:rsid w:val="007136CF"/>
    <w:rsid w:val="007207E2"/>
    <w:rsid w:val="007238BB"/>
    <w:rsid w:val="0072452D"/>
    <w:rsid w:val="00725EC1"/>
    <w:rsid w:val="007275CD"/>
    <w:rsid w:val="00733827"/>
    <w:rsid w:val="00741332"/>
    <w:rsid w:val="00743753"/>
    <w:rsid w:val="00745839"/>
    <w:rsid w:val="00745D56"/>
    <w:rsid w:val="00745FAF"/>
    <w:rsid w:val="00750C0F"/>
    <w:rsid w:val="00754066"/>
    <w:rsid w:val="0076051A"/>
    <w:rsid w:val="00762DB4"/>
    <w:rsid w:val="00765030"/>
    <w:rsid w:val="0077039E"/>
    <w:rsid w:val="00770AD0"/>
    <w:rsid w:val="00772240"/>
    <w:rsid w:val="007763E8"/>
    <w:rsid w:val="00780D0E"/>
    <w:rsid w:val="0078336D"/>
    <w:rsid w:val="007932D2"/>
    <w:rsid w:val="00793A7C"/>
    <w:rsid w:val="00797389"/>
    <w:rsid w:val="007A1AD7"/>
    <w:rsid w:val="007A4843"/>
    <w:rsid w:val="007B111E"/>
    <w:rsid w:val="007B136F"/>
    <w:rsid w:val="007B2CA5"/>
    <w:rsid w:val="007B582A"/>
    <w:rsid w:val="007B7D1D"/>
    <w:rsid w:val="007C0DDE"/>
    <w:rsid w:val="007C439A"/>
    <w:rsid w:val="007C6E19"/>
    <w:rsid w:val="007D0FD7"/>
    <w:rsid w:val="007D1BC5"/>
    <w:rsid w:val="007D28FE"/>
    <w:rsid w:val="007D4C50"/>
    <w:rsid w:val="007D5986"/>
    <w:rsid w:val="007E3F3F"/>
    <w:rsid w:val="007E600E"/>
    <w:rsid w:val="007E7413"/>
    <w:rsid w:val="007E7438"/>
    <w:rsid w:val="007F4FF4"/>
    <w:rsid w:val="008046B8"/>
    <w:rsid w:val="00805325"/>
    <w:rsid w:val="008065A4"/>
    <w:rsid w:val="00807314"/>
    <w:rsid w:val="008176F4"/>
    <w:rsid w:val="008209FD"/>
    <w:rsid w:val="0082252D"/>
    <w:rsid w:val="00830A44"/>
    <w:rsid w:val="00834091"/>
    <w:rsid w:val="0084090F"/>
    <w:rsid w:val="00841207"/>
    <w:rsid w:val="008529E3"/>
    <w:rsid w:val="00854001"/>
    <w:rsid w:val="008563FE"/>
    <w:rsid w:val="00856860"/>
    <w:rsid w:val="008607DC"/>
    <w:rsid w:val="00863A88"/>
    <w:rsid w:val="00863D5E"/>
    <w:rsid w:val="008640D5"/>
    <w:rsid w:val="00867357"/>
    <w:rsid w:val="0086740C"/>
    <w:rsid w:val="0087610C"/>
    <w:rsid w:val="008804F9"/>
    <w:rsid w:val="008848C7"/>
    <w:rsid w:val="00886940"/>
    <w:rsid w:val="00891E54"/>
    <w:rsid w:val="008A2359"/>
    <w:rsid w:val="008A4199"/>
    <w:rsid w:val="008A6061"/>
    <w:rsid w:val="008A67C9"/>
    <w:rsid w:val="008B4029"/>
    <w:rsid w:val="008B49F6"/>
    <w:rsid w:val="008B5252"/>
    <w:rsid w:val="008B5AEE"/>
    <w:rsid w:val="008C1BF0"/>
    <w:rsid w:val="008D1315"/>
    <w:rsid w:val="008D14F1"/>
    <w:rsid w:val="008D16D5"/>
    <w:rsid w:val="008D286F"/>
    <w:rsid w:val="008E050A"/>
    <w:rsid w:val="008E052C"/>
    <w:rsid w:val="008E0EF8"/>
    <w:rsid w:val="008E2C12"/>
    <w:rsid w:val="008E2C95"/>
    <w:rsid w:val="008E56C5"/>
    <w:rsid w:val="008E5FE2"/>
    <w:rsid w:val="008F07D5"/>
    <w:rsid w:val="008F2A01"/>
    <w:rsid w:val="008F5E2A"/>
    <w:rsid w:val="008F5E3F"/>
    <w:rsid w:val="009032A6"/>
    <w:rsid w:val="009032FC"/>
    <w:rsid w:val="00904F65"/>
    <w:rsid w:val="00906A02"/>
    <w:rsid w:val="00911853"/>
    <w:rsid w:val="00914571"/>
    <w:rsid w:val="0091474A"/>
    <w:rsid w:val="009200AE"/>
    <w:rsid w:val="00922649"/>
    <w:rsid w:val="009250A8"/>
    <w:rsid w:val="0092610D"/>
    <w:rsid w:val="00927722"/>
    <w:rsid w:val="00930055"/>
    <w:rsid w:val="00930F79"/>
    <w:rsid w:val="009371BB"/>
    <w:rsid w:val="00947046"/>
    <w:rsid w:val="009476C8"/>
    <w:rsid w:val="00951CDF"/>
    <w:rsid w:val="00954D08"/>
    <w:rsid w:val="00956C1C"/>
    <w:rsid w:val="00965AF6"/>
    <w:rsid w:val="009666AA"/>
    <w:rsid w:val="00967C12"/>
    <w:rsid w:val="0097285C"/>
    <w:rsid w:val="009736A5"/>
    <w:rsid w:val="00974266"/>
    <w:rsid w:val="0097706E"/>
    <w:rsid w:val="00977B98"/>
    <w:rsid w:val="009805A5"/>
    <w:rsid w:val="00981618"/>
    <w:rsid w:val="00982318"/>
    <w:rsid w:val="00984F5C"/>
    <w:rsid w:val="009901A7"/>
    <w:rsid w:val="00990D37"/>
    <w:rsid w:val="00992189"/>
    <w:rsid w:val="009921ED"/>
    <w:rsid w:val="00992EF3"/>
    <w:rsid w:val="00992F93"/>
    <w:rsid w:val="0099443F"/>
    <w:rsid w:val="0099448A"/>
    <w:rsid w:val="00994955"/>
    <w:rsid w:val="009A22E1"/>
    <w:rsid w:val="009A2F8A"/>
    <w:rsid w:val="009A7AB0"/>
    <w:rsid w:val="009B0E5F"/>
    <w:rsid w:val="009B2A2D"/>
    <w:rsid w:val="009C0F34"/>
    <w:rsid w:val="009C2C9E"/>
    <w:rsid w:val="009C3FD8"/>
    <w:rsid w:val="009C4D75"/>
    <w:rsid w:val="009C589E"/>
    <w:rsid w:val="009C7B2F"/>
    <w:rsid w:val="009D62BE"/>
    <w:rsid w:val="009D78D8"/>
    <w:rsid w:val="009E6BC3"/>
    <w:rsid w:val="009F5367"/>
    <w:rsid w:val="009F5C9A"/>
    <w:rsid w:val="00A01508"/>
    <w:rsid w:val="00A01F54"/>
    <w:rsid w:val="00A035E4"/>
    <w:rsid w:val="00A05A75"/>
    <w:rsid w:val="00A05B12"/>
    <w:rsid w:val="00A0667D"/>
    <w:rsid w:val="00A10560"/>
    <w:rsid w:val="00A11694"/>
    <w:rsid w:val="00A13194"/>
    <w:rsid w:val="00A15413"/>
    <w:rsid w:val="00A166AC"/>
    <w:rsid w:val="00A179A4"/>
    <w:rsid w:val="00A219F2"/>
    <w:rsid w:val="00A25367"/>
    <w:rsid w:val="00A2742E"/>
    <w:rsid w:val="00A33271"/>
    <w:rsid w:val="00A42F93"/>
    <w:rsid w:val="00A43B46"/>
    <w:rsid w:val="00A45D17"/>
    <w:rsid w:val="00A53441"/>
    <w:rsid w:val="00A552EB"/>
    <w:rsid w:val="00A6534C"/>
    <w:rsid w:val="00A82113"/>
    <w:rsid w:val="00A82537"/>
    <w:rsid w:val="00A82750"/>
    <w:rsid w:val="00A87FA7"/>
    <w:rsid w:val="00A96C56"/>
    <w:rsid w:val="00A972F5"/>
    <w:rsid w:val="00AA1599"/>
    <w:rsid w:val="00AA5273"/>
    <w:rsid w:val="00AB0426"/>
    <w:rsid w:val="00AB49D1"/>
    <w:rsid w:val="00AB652C"/>
    <w:rsid w:val="00AC1A9E"/>
    <w:rsid w:val="00AC462D"/>
    <w:rsid w:val="00AC536A"/>
    <w:rsid w:val="00AD327F"/>
    <w:rsid w:val="00AD3730"/>
    <w:rsid w:val="00AD4B65"/>
    <w:rsid w:val="00AD6582"/>
    <w:rsid w:val="00AE26E3"/>
    <w:rsid w:val="00AE55DE"/>
    <w:rsid w:val="00AE6D68"/>
    <w:rsid w:val="00AE6F4B"/>
    <w:rsid w:val="00AF2A5F"/>
    <w:rsid w:val="00B14C01"/>
    <w:rsid w:val="00B14CDB"/>
    <w:rsid w:val="00B15B0F"/>
    <w:rsid w:val="00B206FD"/>
    <w:rsid w:val="00B21B0C"/>
    <w:rsid w:val="00B31938"/>
    <w:rsid w:val="00B332B0"/>
    <w:rsid w:val="00B3749C"/>
    <w:rsid w:val="00B43C43"/>
    <w:rsid w:val="00B441A6"/>
    <w:rsid w:val="00B4436F"/>
    <w:rsid w:val="00B450B2"/>
    <w:rsid w:val="00B62F9E"/>
    <w:rsid w:val="00B6419C"/>
    <w:rsid w:val="00B64AE1"/>
    <w:rsid w:val="00B65A87"/>
    <w:rsid w:val="00B80CEB"/>
    <w:rsid w:val="00B82248"/>
    <w:rsid w:val="00B833A0"/>
    <w:rsid w:val="00B91684"/>
    <w:rsid w:val="00B92C4A"/>
    <w:rsid w:val="00B949F3"/>
    <w:rsid w:val="00BA01AC"/>
    <w:rsid w:val="00BA30F9"/>
    <w:rsid w:val="00BB14C1"/>
    <w:rsid w:val="00BB2160"/>
    <w:rsid w:val="00BB352B"/>
    <w:rsid w:val="00BB3A95"/>
    <w:rsid w:val="00BB3D50"/>
    <w:rsid w:val="00BB4235"/>
    <w:rsid w:val="00BD124A"/>
    <w:rsid w:val="00BD2D93"/>
    <w:rsid w:val="00BD5128"/>
    <w:rsid w:val="00BD6D28"/>
    <w:rsid w:val="00BD6DD3"/>
    <w:rsid w:val="00BE1576"/>
    <w:rsid w:val="00BE1B28"/>
    <w:rsid w:val="00BE2AD2"/>
    <w:rsid w:val="00BE3540"/>
    <w:rsid w:val="00BF04CD"/>
    <w:rsid w:val="00BF1AC2"/>
    <w:rsid w:val="00BF38B1"/>
    <w:rsid w:val="00BF4451"/>
    <w:rsid w:val="00C02E4A"/>
    <w:rsid w:val="00C03300"/>
    <w:rsid w:val="00C03BBB"/>
    <w:rsid w:val="00C058A6"/>
    <w:rsid w:val="00C066EA"/>
    <w:rsid w:val="00C11E1F"/>
    <w:rsid w:val="00C16B03"/>
    <w:rsid w:val="00C2204E"/>
    <w:rsid w:val="00C268E4"/>
    <w:rsid w:val="00C347D6"/>
    <w:rsid w:val="00C45EE5"/>
    <w:rsid w:val="00C46296"/>
    <w:rsid w:val="00C46804"/>
    <w:rsid w:val="00C46C6B"/>
    <w:rsid w:val="00C5596C"/>
    <w:rsid w:val="00C55D98"/>
    <w:rsid w:val="00C56258"/>
    <w:rsid w:val="00C6409C"/>
    <w:rsid w:val="00C650FA"/>
    <w:rsid w:val="00C66E52"/>
    <w:rsid w:val="00C70CF5"/>
    <w:rsid w:val="00C71C72"/>
    <w:rsid w:val="00C746B0"/>
    <w:rsid w:val="00C81BB4"/>
    <w:rsid w:val="00C8276A"/>
    <w:rsid w:val="00C82CC2"/>
    <w:rsid w:val="00C90BF7"/>
    <w:rsid w:val="00C94A86"/>
    <w:rsid w:val="00C96E67"/>
    <w:rsid w:val="00C973D3"/>
    <w:rsid w:val="00CA0586"/>
    <w:rsid w:val="00CC04D9"/>
    <w:rsid w:val="00CC4C41"/>
    <w:rsid w:val="00CC5530"/>
    <w:rsid w:val="00CC5D91"/>
    <w:rsid w:val="00CC6039"/>
    <w:rsid w:val="00CD1439"/>
    <w:rsid w:val="00CD236E"/>
    <w:rsid w:val="00CD3529"/>
    <w:rsid w:val="00CD38A3"/>
    <w:rsid w:val="00CE4D63"/>
    <w:rsid w:val="00CE6C17"/>
    <w:rsid w:val="00CF4C26"/>
    <w:rsid w:val="00CF6F09"/>
    <w:rsid w:val="00CF7329"/>
    <w:rsid w:val="00D01E5A"/>
    <w:rsid w:val="00D0309C"/>
    <w:rsid w:val="00D1221E"/>
    <w:rsid w:val="00D150DF"/>
    <w:rsid w:val="00D22891"/>
    <w:rsid w:val="00D251DC"/>
    <w:rsid w:val="00D26992"/>
    <w:rsid w:val="00D26C00"/>
    <w:rsid w:val="00D37367"/>
    <w:rsid w:val="00D378B7"/>
    <w:rsid w:val="00D40EB8"/>
    <w:rsid w:val="00D448EC"/>
    <w:rsid w:val="00D45690"/>
    <w:rsid w:val="00D51FC6"/>
    <w:rsid w:val="00D551B1"/>
    <w:rsid w:val="00D55D3F"/>
    <w:rsid w:val="00D60003"/>
    <w:rsid w:val="00D63D5C"/>
    <w:rsid w:val="00D65D19"/>
    <w:rsid w:val="00D71150"/>
    <w:rsid w:val="00D71C64"/>
    <w:rsid w:val="00D753C3"/>
    <w:rsid w:val="00D76893"/>
    <w:rsid w:val="00D76FA2"/>
    <w:rsid w:val="00D82852"/>
    <w:rsid w:val="00D82E67"/>
    <w:rsid w:val="00D85D9B"/>
    <w:rsid w:val="00D876ED"/>
    <w:rsid w:val="00D90BC6"/>
    <w:rsid w:val="00D90BE8"/>
    <w:rsid w:val="00D93391"/>
    <w:rsid w:val="00D93FDC"/>
    <w:rsid w:val="00D96463"/>
    <w:rsid w:val="00D96FBA"/>
    <w:rsid w:val="00DA1B44"/>
    <w:rsid w:val="00DA2040"/>
    <w:rsid w:val="00DA4DA0"/>
    <w:rsid w:val="00DB1758"/>
    <w:rsid w:val="00DB2530"/>
    <w:rsid w:val="00DB25D1"/>
    <w:rsid w:val="00DB634A"/>
    <w:rsid w:val="00DC1225"/>
    <w:rsid w:val="00DC12CF"/>
    <w:rsid w:val="00DC2DC6"/>
    <w:rsid w:val="00DC3DD1"/>
    <w:rsid w:val="00DC63B1"/>
    <w:rsid w:val="00DD29A0"/>
    <w:rsid w:val="00DD5DCB"/>
    <w:rsid w:val="00DD7110"/>
    <w:rsid w:val="00DE3DDA"/>
    <w:rsid w:val="00DE5BDD"/>
    <w:rsid w:val="00DF06BC"/>
    <w:rsid w:val="00DF116C"/>
    <w:rsid w:val="00DF3825"/>
    <w:rsid w:val="00DF62E5"/>
    <w:rsid w:val="00DF7BD3"/>
    <w:rsid w:val="00E00AEF"/>
    <w:rsid w:val="00E01979"/>
    <w:rsid w:val="00E070DB"/>
    <w:rsid w:val="00E07BF6"/>
    <w:rsid w:val="00E119D7"/>
    <w:rsid w:val="00E12BF5"/>
    <w:rsid w:val="00E161DD"/>
    <w:rsid w:val="00E23E16"/>
    <w:rsid w:val="00E27518"/>
    <w:rsid w:val="00E30310"/>
    <w:rsid w:val="00E31F5F"/>
    <w:rsid w:val="00E4443F"/>
    <w:rsid w:val="00E450C3"/>
    <w:rsid w:val="00E551E7"/>
    <w:rsid w:val="00E63049"/>
    <w:rsid w:val="00E63753"/>
    <w:rsid w:val="00E63A57"/>
    <w:rsid w:val="00E63E9C"/>
    <w:rsid w:val="00E66FE8"/>
    <w:rsid w:val="00E674C0"/>
    <w:rsid w:val="00E721AF"/>
    <w:rsid w:val="00E72D24"/>
    <w:rsid w:val="00E75F2B"/>
    <w:rsid w:val="00E773DB"/>
    <w:rsid w:val="00E82153"/>
    <w:rsid w:val="00E86077"/>
    <w:rsid w:val="00E86959"/>
    <w:rsid w:val="00E87EAC"/>
    <w:rsid w:val="00E901A1"/>
    <w:rsid w:val="00E90B7F"/>
    <w:rsid w:val="00E91239"/>
    <w:rsid w:val="00E94238"/>
    <w:rsid w:val="00E97211"/>
    <w:rsid w:val="00E97BD3"/>
    <w:rsid w:val="00EA1A45"/>
    <w:rsid w:val="00EA270A"/>
    <w:rsid w:val="00EA57A2"/>
    <w:rsid w:val="00EA6385"/>
    <w:rsid w:val="00EB149A"/>
    <w:rsid w:val="00EB2454"/>
    <w:rsid w:val="00EB2D02"/>
    <w:rsid w:val="00EB48AF"/>
    <w:rsid w:val="00EB4FC7"/>
    <w:rsid w:val="00EB5454"/>
    <w:rsid w:val="00EC05CC"/>
    <w:rsid w:val="00EC18E6"/>
    <w:rsid w:val="00EC196D"/>
    <w:rsid w:val="00EC2D20"/>
    <w:rsid w:val="00EC4292"/>
    <w:rsid w:val="00EC4405"/>
    <w:rsid w:val="00EC4407"/>
    <w:rsid w:val="00EC6198"/>
    <w:rsid w:val="00EC775D"/>
    <w:rsid w:val="00ED067D"/>
    <w:rsid w:val="00ED2161"/>
    <w:rsid w:val="00ED7007"/>
    <w:rsid w:val="00ED78D1"/>
    <w:rsid w:val="00EE0861"/>
    <w:rsid w:val="00EE7ABD"/>
    <w:rsid w:val="00EE7C7B"/>
    <w:rsid w:val="00EE7FA0"/>
    <w:rsid w:val="00EF0374"/>
    <w:rsid w:val="00EF19B4"/>
    <w:rsid w:val="00EF705A"/>
    <w:rsid w:val="00F006FC"/>
    <w:rsid w:val="00F030B2"/>
    <w:rsid w:val="00F0319D"/>
    <w:rsid w:val="00F07340"/>
    <w:rsid w:val="00F13B3B"/>
    <w:rsid w:val="00F1606C"/>
    <w:rsid w:val="00F162BC"/>
    <w:rsid w:val="00F20366"/>
    <w:rsid w:val="00F21E80"/>
    <w:rsid w:val="00F27090"/>
    <w:rsid w:val="00F27DF3"/>
    <w:rsid w:val="00F3126F"/>
    <w:rsid w:val="00F33BB8"/>
    <w:rsid w:val="00F351E5"/>
    <w:rsid w:val="00F421A5"/>
    <w:rsid w:val="00F5154F"/>
    <w:rsid w:val="00F6135A"/>
    <w:rsid w:val="00F63CFD"/>
    <w:rsid w:val="00F640BC"/>
    <w:rsid w:val="00F65BD2"/>
    <w:rsid w:val="00F66214"/>
    <w:rsid w:val="00F67D54"/>
    <w:rsid w:val="00F74BCC"/>
    <w:rsid w:val="00F75013"/>
    <w:rsid w:val="00F751E0"/>
    <w:rsid w:val="00F815F1"/>
    <w:rsid w:val="00F82C65"/>
    <w:rsid w:val="00F845AD"/>
    <w:rsid w:val="00F87817"/>
    <w:rsid w:val="00F90634"/>
    <w:rsid w:val="00F907CE"/>
    <w:rsid w:val="00F91D20"/>
    <w:rsid w:val="00F9579D"/>
    <w:rsid w:val="00FA101B"/>
    <w:rsid w:val="00FA5E1D"/>
    <w:rsid w:val="00FB0FCC"/>
    <w:rsid w:val="00FB210F"/>
    <w:rsid w:val="00FB2CBC"/>
    <w:rsid w:val="00FB5461"/>
    <w:rsid w:val="00FB59B7"/>
    <w:rsid w:val="00FB5A08"/>
    <w:rsid w:val="00FD082B"/>
    <w:rsid w:val="00FD13AC"/>
    <w:rsid w:val="00FD24E9"/>
    <w:rsid w:val="00FD301A"/>
    <w:rsid w:val="00FD6886"/>
    <w:rsid w:val="00FD726C"/>
    <w:rsid w:val="00FE276C"/>
    <w:rsid w:val="00FE2AA4"/>
    <w:rsid w:val="00FF2A9C"/>
    <w:rsid w:val="00FF3436"/>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BF18"/>
  <w15:docId w15:val="{37289BD4-3758-46EE-83B3-8DD3DC3D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16"/>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5"/>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customStyle="1" w:styleId="Mention1">
    <w:name w:val="Mention1"/>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 w:type="paragraph" w:styleId="FootnoteText">
    <w:name w:val="footnote text"/>
    <w:basedOn w:val="Normal"/>
    <w:link w:val="FootnoteTextChar"/>
    <w:uiPriority w:val="99"/>
    <w:semiHidden/>
    <w:unhideWhenUsed/>
    <w:rsid w:val="00030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F75"/>
    <w:rPr>
      <w:sz w:val="20"/>
      <w:szCs w:val="20"/>
    </w:rPr>
  </w:style>
  <w:style w:type="character" w:styleId="FootnoteReference">
    <w:name w:val="footnote reference"/>
    <w:basedOn w:val="DefaultParagraphFont"/>
    <w:uiPriority w:val="99"/>
    <w:semiHidden/>
    <w:unhideWhenUsed/>
    <w:rsid w:val="00030F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
      <w:docPartPr>
        <w:name w:val="4746EDF1B6374713861F6016DBDAE7C4"/>
        <w:category>
          <w:name w:val="General"/>
          <w:gallery w:val="placeholder"/>
        </w:category>
        <w:types>
          <w:type w:val="bbPlcHdr"/>
        </w:types>
        <w:behaviors>
          <w:behavior w:val="content"/>
        </w:behaviors>
        <w:guid w:val="{3F5CE090-1CAD-46F3-9454-C83FAF7EE2AB}"/>
      </w:docPartPr>
      <w:docPartBody>
        <w:p w:rsidR="00DD7FBF" w:rsidRDefault="00DD7FBF">
          <w:pPr>
            <w:pStyle w:val="4746EDF1B6374713861F6016DBDAE7C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BF"/>
    <w:rsid w:val="000C162F"/>
    <w:rsid w:val="000D09B5"/>
    <w:rsid w:val="000E11D3"/>
    <w:rsid w:val="001008DE"/>
    <w:rsid w:val="0012124D"/>
    <w:rsid w:val="001C3A8A"/>
    <w:rsid w:val="002D5E02"/>
    <w:rsid w:val="003D10A4"/>
    <w:rsid w:val="004A2BC0"/>
    <w:rsid w:val="004B13A9"/>
    <w:rsid w:val="004F36C5"/>
    <w:rsid w:val="005A7A16"/>
    <w:rsid w:val="005C0E92"/>
    <w:rsid w:val="00615D83"/>
    <w:rsid w:val="006323E2"/>
    <w:rsid w:val="0067156B"/>
    <w:rsid w:val="007A3AF7"/>
    <w:rsid w:val="007F7292"/>
    <w:rsid w:val="00843BB7"/>
    <w:rsid w:val="008945A4"/>
    <w:rsid w:val="009236AF"/>
    <w:rsid w:val="00936721"/>
    <w:rsid w:val="00943DFE"/>
    <w:rsid w:val="00B468A1"/>
    <w:rsid w:val="00B605B0"/>
    <w:rsid w:val="00BF0D4B"/>
    <w:rsid w:val="00C526F1"/>
    <w:rsid w:val="00D1463A"/>
    <w:rsid w:val="00D3646D"/>
    <w:rsid w:val="00D756EB"/>
    <w:rsid w:val="00DD7FBF"/>
    <w:rsid w:val="00E24976"/>
    <w:rsid w:val="00E87382"/>
    <w:rsid w:val="00EA5D10"/>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67156B"/>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basic approach and algorithms of the Simulator Module in SAROPS 2.1.</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ACEFA2E-9CC6-4909-9E90-DEDE8E5C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6</TotalTime>
  <Pages>38</Pages>
  <Words>12040</Words>
  <Characters>68629</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Simulator Module</vt:lpstr>
    </vt:vector>
  </TitlesOfParts>
  <Company>Microsoft</Company>
  <LinksUpToDate>false</LinksUpToDate>
  <CharactersWithSpaces>80508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Module</dc:title>
  <dc:subject>SAROPS Version 2.1</dc:subject>
  <dc:creator>Thomas Kratzke</dc:creator>
  <cp:lastModifiedBy>Thomas Kratzke</cp:lastModifiedBy>
  <cp:revision>4</cp:revision>
  <cp:lastPrinted>2017-03-20T14:34:00Z</cp:lastPrinted>
  <dcterms:created xsi:type="dcterms:W3CDTF">2017-07-21T19:44:00Z</dcterms:created>
  <dcterms:modified xsi:type="dcterms:W3CDTF">2017-07-21T19:50:00Z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